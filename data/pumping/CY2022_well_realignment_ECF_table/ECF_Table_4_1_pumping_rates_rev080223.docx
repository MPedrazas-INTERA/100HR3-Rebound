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7" w:type="pct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1237"/>
        <w:gridCol w:w="846"/>
        <w:gridCol w:w="846"/>
        <w:gridCol w:w="846"/>
        <w:gridCol w:w="846"/>
        <w:gridCol w:w="846"/>
        <w:gridCol w:w="846"/>
        <w:gridCol w:w="846"/>
        <w:gridCol w:w="439"/>
        <w:gridCol w:w="407"/>
        <w:gridCol w:w="847"/>
        <w:gridCol w:w="846"/>
        <w:gridCol w:w="847"/>
        <w:gridCol w:w="846"/>
        <w:gridCol w:w="847"/>
        <w:gridCol w:w="846"/>
        <w:gridCol w:w="847"/>
        <w:gridCol w:w="1180"/>
        <w:tblGridChange w:id="0">
          <w:tblGrid>
            <w:gridCol w:w="1237"/>
            <w:gridCol w:w="846"/>
            <w:gridCol w:w="846"/>
            <w:gridCol w:w="846"/>
            <w:gridCol w:w="846"/>
            <w:gridCol w:w="846"/>
            <w:gridCol w:w="846"/>
            <w:gridCol w:w="846"/>
            <w:gridCol w:w="439"/>
            <w:gridCol w:w="407"/>
            <w:gridCol w:w="847"/>
            <w:gridCol w:w="846"/>
            <w:gridCol w:w="847"/>
            <w:gridCol w:w="846"/>
            <w:gridCol w:w="847"/>
            <w:gridCol w:w="846"/>
            <w:gridCol w:w="847"/>
            <w:gridCol w:w="1180"/>
          </w:tblGrid>
        </w:tblGridChange>
      </w:tblGrid>
      <w:tr w:rsidR="00AB30BD" w:rsidRPr="00AB30BD" w14:paraId="745E49AC" w14:textId="77777777" w:rsidTr="00427ED3">
        <w:trPr>
          <w:tblHeader/>
          <w:jc w:val="center"/>
        </w:trPr>
        <w:tc>
          <w:tcPr>
            <w:tcW w:w="15111" w:type="dxa"/>
            <w:gridSpan w:val="18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02B9" w14:textId="77777777" w:rsidR="00AB30BD" w:rsidRPr="00AB30BD" w:rsidRDefault="00AB30BD" w:rsidP="00AB30BD">
            <w:pPr>
              <w:spacing w:after="40" w:line="240" w:lineRule="auto"/>
              <w:jc w:val="center"/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</w:pPr>
            <w:bookmarkStart w:id="1" w:name="_Toc122506161"/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t>Table </w:t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fldChar w:fldCharType="begin"/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instrText>STYLEREF 1 \s</w:instrText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fldChar w:fldCharType="separate"/>
            </w:r>
            <w:r w:rsidRPr="00AB30BD">
              <w:rPr>
                <w:rFonts w:ascii="Arial Narrow" w:eastAsia="Times New Roman" w:hAnsi="Arial Narrow" w:cs="Times New Roman"/>
                <w:b/>
                <w:noProof/>
                <w:kern w:val="0"/>
                <w:szCs w:val="20"/>
                <w14:ligatures w14:val="none"/>
              </w:rPr>
              <w:t>4</w:t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fldChar w:fldCharType="end"/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noBreakHyphen/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fldChar w:fldCharType="begin"/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instrText>SEQ Table \* ARABIC \s 1</w:instrText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fldChar w:fldCharType="separate"/>
            </w:r>
            <w:r w:rsidRPr="00AB30BD">
              <w:rPr>
                <w:rFonts w:ascii="Arial Narrow" w:eastAsia="Times New Roman" w:hAnsi="Arial Narrow" w:cs="Times New Roman"/>
                <w:b/>
                <w:noProof/>
                <w:kern w:val="0"/>
                <w:szCs w:val="20"/>
                <w14:ligatures w14:val="none"/>
              </w:rPr>
              <w:t>1</w:t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fldChar w:fldCharType="end"/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t>.</w:t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tab/>
              <w:t>Monthly</w:t>
            </w:r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noBreakHyphen/>
              <w:t xml:space="preserve">Average Pumping Rates CY </w:t>
            </w:r>
            <w:bookmarkEnd w:id="1"/>
            <w:r w:rsidRPr="00AB30BD">
              <w:rPr>
                <w:rFonts w:ascii="Arial Narrow" w:eastAsia="Times New Roman" w:hAnsi="Arial Narrow" w:cs="Times New Roman"/>
                <w:b/>
                <w:kern w:val="0"/>
                <w:szCs w:val="20"/>
                <w14:ligatures w14:val="none"/>
              </w:rPr>
              <w:t>2022</w:t>
            </w:r>
          </w:p>
        </w:tc>
      </w:tr>
      <w:tr w:rsidR="00AB30BD" w:rsidRPr="00AB30BD" w14:paraId="0D41BE45" w14:textId="77777777" w:rsidTr="00427ED3">
        <w:trPr>
          <w:trHeight w:val="300"/>
          <w:tblHeader/>
          <w:jc w:val="center"/>
        </w:trPr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603D3CD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Well Name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28544A4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Easting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br/>
              <w:t>(m)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44B2E39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Northing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br/>
              <w:t>(m)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1DD197C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System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0CB8A68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Jan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22D95ED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Feb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081810C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Mar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1E47B43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Apr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3FD9CF1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May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21E9894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Jun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17445B4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Jul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346EC7F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Aug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18FA8E1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Sep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5F2A2B7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Oct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6FD2AB5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Nov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0004993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Dec</w:t>
            </w: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noBreakHyphen/>
              <w:t>21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tcMar>
              <w:left w:w="43" w:type="dxa"/>
              <w:right w:w="43" w:type="dxa"/>
            </w:tcMar>
            <w:vAlign w:val="bottom"/>
            <w:hideMark/>
          </w:tcPr>
          <w:p w14:paraId="4B761CF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Arial" w:eastAsia="Times New Roman" w:hAnsi="Arial" w:cs="Times New Roman"/>
                <w:b/>
                <w:kern w:val="0"/>
                <w:sz w:val="18"/>
                <w:szCs w:val="20"/>
                <w14:ligatures w14:val="none"/>
              </w:rPr>
              <w:t>Operation</w:t>
            </w:r>
          </w:p>
        </w:tc>
      </w:tr>
      <w:tr w:rsidR="00AB30BD" w:rsidRPr="00AB30BD" w14:paraId="2D245C36" w14:textId="77777777" w:rsidTr="00427ED3">
        <w:trPr>
          <w:trHeight w:val="368"/>
          <w:jc w:val="center"/>
        </w:trPr>
        <w:tc>
          <w:tcPr>
            <w:tcW w:w="12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2D278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199-D4-38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52EE7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572671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93257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151538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10549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89037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5695F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C4053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09CD3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1207C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C1268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EEC1B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8B1CD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ADE524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063BA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2CB1F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DB53C3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D39C6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53DA0EF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F244F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4C2D7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572747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790C7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151651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E104B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7F544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D1C3D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53265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F193A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CBAE15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636E6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8EDD7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D3616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4D266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C62F4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10A10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FEEC5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56BE0BD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2841B05B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C6F2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199-D4-83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BE3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572859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AFC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151723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570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C3C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2BC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D7D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00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0EE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FB1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007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92A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A83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877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FA1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A19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60C12F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51D6EF9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17663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199-D4-84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B9B0B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572568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BE0B4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151434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EC309E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604A8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17BB8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82743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B0A4E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B37D6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DF7EF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167E5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F949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9830D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96C8A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9D788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24B6A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1A8094B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371CB92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B2B1B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199-D4-85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58EAB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572486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302BA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151324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080EC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2B78B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C262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56969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DBF99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0314C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41315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0DE98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C40E7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6B0CA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D1FEF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2FD94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AF101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E09555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27EBE91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F834B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0AE34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572613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0BE58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151227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4530E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721F0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1E2FB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19018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5B880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7E708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B09C6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6BEFD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2DC99D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07AB2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3E827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1ED92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C7D9E8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5A37C0C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5AB2B3DF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5ACE4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A97F3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572777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817A7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151520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4487F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1FF86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8A393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C13DE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71BC9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95C9A4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96D90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10AF7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2864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B1423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45A44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BBF41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90B87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1A02062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6904D0B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AB6A9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2446D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572906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BEA43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151625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AE79F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18ADF1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9E2D3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3923A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193F2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C99206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7BCEE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BE41F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F4D7A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02DDD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06553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CFF97A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6929B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3171779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584D892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C7CA8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B28DC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572575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F56C8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151482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502B3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979A9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12DED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FA956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41461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2B8FE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3BF11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39C384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26BAA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7D281F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D1960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75A9E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045D4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B7A925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441CE83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93336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288E0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572527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9DE5E1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151377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CB87D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264E5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99462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248C5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281D4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F8E1F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00EB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6A120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42EE4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BB581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2EEC0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20BC0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DB28D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6B9E1E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3E1545D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05326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199-D5-101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6BDB5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572943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CA290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151522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944FE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CA156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A3EB0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7B765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78579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C580E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EF864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FEE93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46EA1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8FEDF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A8121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CBBB0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D2C2E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F8AE23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04064DD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24949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199-D5-127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364E54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572992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BDBE9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151428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46B91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36C32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EA74C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8FEC6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6D4F5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E8A66B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947D8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1A1BE9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18EF4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9F995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CB24D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51B58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AD0EC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C1D886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148607C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E48E4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199-D5-104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328EC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573265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9C84D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151422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A03C6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39827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4F340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8AA7F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5A588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038D9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5C6D9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E5247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B5485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A6152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85DB7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4273A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5C73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DD4B73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15FB299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E56A1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199-D8-53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238D1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573890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E8366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152452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7AA8E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ADE62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63505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0E023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77749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C157D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53C4C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B0A87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3B8A1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2E584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FE73C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ACE2D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87903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12B3C78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5F6611B1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7756A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199-D8-69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4330F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573844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CBB0CD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152552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EE9418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844FC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F48C4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B6990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19403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C0567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C1013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57B45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DADDA5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9E6E6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FD8E9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5389A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D5776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3E51B3A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2BE2F86B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C18F1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199-D8-99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9B2C6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574007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02B34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152364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A5429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F7E4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129AB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C6486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D577A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75C3DC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B9C0C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2627F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-34.8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D881C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F8897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BE549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C05E8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2F73EE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235FAC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71D47201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60DCF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699-97-61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09BD2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574892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A98D2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152914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99F0A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B239C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5FF5A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5F66B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9F3BDD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C7A32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CAB6C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2D3DA0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60D6B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1970C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08AE1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0C088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DB081F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5776562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5EE9FC1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268E0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199-D8-68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2320D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573712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AEEB6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152427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88F94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D0CBA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-47.8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208BF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0A78B6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9CD40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7FCF8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48B7C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BFD37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206B9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CBBD1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2221B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73C41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368E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DF4AE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3CB1FE4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78289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199-D8-90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B8F6F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573949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E7A66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152646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CE8294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184F49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A8369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435B1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0A03C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3ED5C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9B5AB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F476F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8418F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BEFA5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9705C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1C51D7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07985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86B6FE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4440AB2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74336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199-D8-91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E4887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574037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54818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152741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FA877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2ABAA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46EF3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54997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90BE8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E924E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392A5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1A8B4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5DC85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0DB3ED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07AA4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1B772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B5D59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79D039A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23E5465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F3288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199-D8-97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66745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573860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8A41E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152087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0E8D3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4C321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2ACF1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56547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F2D67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1A2B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F2AF2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36105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1D6A5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2846C4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3BE63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FCC6A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5E686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1D8594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0457CE4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C9549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199-D8-95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C034C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573612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B46D3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152161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CD903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21AC2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D518E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29F2A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4E86C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9523D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8B99C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9788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696B4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44A3E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51E35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8A45A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9F36D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1E06C24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19E1ACB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911AE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199-D5-130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C2416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574039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54B1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151929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37444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42E9A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0981C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C59E2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50B0E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9F885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43EB6E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FB2CA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EC1A9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C5079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C12BE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BE4D6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AB63D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0D232F7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46DDAF7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AB793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199-D7-3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56839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574151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0428E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152363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A2906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8ABD7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92AC2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E464F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01FBB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21BCB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50DB1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F301A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93A29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D1277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E2DBF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1CAE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6BFE3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54045FD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087D5A0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A16BC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199-D5-131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B1962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573684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DB1C1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152007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D216E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C515F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E9CA6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079BE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F5B54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37568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CFE7CD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A070B6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4D787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122A7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F4FA6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36A74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BBCCD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3CAE5EF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632AB9C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F2CE6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199-D8-98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E415F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574013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2A629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152123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1522D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E709E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7363F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CEE96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DCD2C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8E3B1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7E8AD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0A0787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3AABC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DCA17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2B70E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98295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779E0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BF64E6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70814E2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260AF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199-D8-96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7E9ED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573706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A1398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152152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2A026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AB398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CC9EF0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E34E8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48AEB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629CB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23A95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25698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4DDC2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03668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82641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46FF5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BF0B9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82C8F4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6E78236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A0840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199-H4-81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F5508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575237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1EA13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153035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1C470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2DC9A6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1D0FC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F235E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C09DF9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D4730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4CFFE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02E5A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318EF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45617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B992C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41007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BB87B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3452FB1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08F5910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F33C8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199-D5-159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64CDB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573474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35EAA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151911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7819C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A82C77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-32.0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2AA24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9F6DC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43672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D9006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F098C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22CB3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DAAF2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C7F6C6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-30.3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F6D719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ABC27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4F23F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322CBE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0070947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CA464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199-D5-20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F8337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573240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5DA61B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152030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E3D0B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CB0CD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B97B5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BC7DD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334E8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598E0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8AB7B3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A2B57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1755F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49BB2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9C7EA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B3F08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1F9B1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28EEEE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759F54C0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FCBD6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199-D5-32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FACAE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573372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3478F1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151903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49004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9B9F7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41B80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3EB56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C2BCE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8D5235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B9700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C0BE24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F4DC4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B2FD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A318E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FFBB9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CBC5D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13711E2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2E915C2F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8330A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199-D5-39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ED531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573143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99D25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151428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27B29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FB3A4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7F76D1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20E72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503D7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532C4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D6EAD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CFC6A1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7FA7E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E5A6E0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E3B626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3ABFE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E069B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343794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4FF5C870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8A4F6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199-D5-92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15754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573132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4090C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152010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FF5C1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E7DB05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E37B8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0060C0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07842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26523A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14CD6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219A4B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CFE8D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23CE4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AD5BA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A1D1B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F6135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5151F37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67D8CB9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1750F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199-D8-88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8A239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573292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844E7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152141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C319A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BCD1A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C391F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C28CB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9D0AD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B6BDF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A1917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56E7B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04FF2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BD253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4911E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40DF3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BF935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5C84A5C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1A5017B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722D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199-D8-73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7AC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573389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1A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152167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53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E7C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5CC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A0C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900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ADD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112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EF8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3EB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24E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DEA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4DE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02C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C47D1F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76657B6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A15C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199-D8-89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494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573479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8FD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152250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18A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87B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A1D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9D6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98B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AC2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126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4A3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E92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9BA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E90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9FC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DD1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347D93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7827A9F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C2FD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199-D4-34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C4B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572805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95D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151590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17C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F4A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74F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159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8D5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C3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CD5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ABD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344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B9C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BD7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3E7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223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E748BE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500479F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FE6B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199-D4-14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8B5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572840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5D6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151642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E9C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4BB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3A3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2E0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4DC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FB0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2D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796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664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369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0A4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4F2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EFC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56D5FE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6399ECA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7747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199-D5-146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9F2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573220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24D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151346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E9C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4E7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DBA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768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1A0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D00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0AB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DF4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B93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D6E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718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D7D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AC8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89F555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449F518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9B5A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199-D5-153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13A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573330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5EB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151993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52E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E34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A5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347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89A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BB8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31C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B17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7DD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B03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2BA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D72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727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FCE33A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7CF112B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757B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199-D5-154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359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573632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80E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151832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F2D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A17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06E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D75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BF8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BFD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6EA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9E5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E5A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D57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-34.9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47B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EE0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656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6BDDDC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1907AD5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731D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199-D5-34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1C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573240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D08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151554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C05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0E3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5CC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-37.6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F1E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EA4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7FB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1B6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-34.6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C70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79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F15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68E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6A3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9DD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7815E3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7575C4B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26C4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199-D5-103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A38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573506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79C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151461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45B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84C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87F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B9E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2B4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3FA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A82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D0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A97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BE5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5C2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661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47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E92814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AB30BD" w:rsidRPr="00AB30BD" w14:paraId="46ACD6D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7ED4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199-D5-129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A0E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573736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8AE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151465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7B7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2D6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645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3A7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030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2F6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6DC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C36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811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E85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0AE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FE4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2EB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49296B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3CCDD5D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A4F8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199-D5-128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664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573622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834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151237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5FC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7AC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3A6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6E2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24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2A2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86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5E9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C58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B89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407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0DF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5BB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4DCFC7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1A5DF78B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181E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199-D5-148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65B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573361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310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151083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32E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C61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5C5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00C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61E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C62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E3E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AF7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8D8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1BF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3EE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122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A9F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F27867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4A92DF4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E5C7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199-D5-111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702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572943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A3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151281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976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347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ADB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171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CB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2E4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71E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540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6C3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264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BF9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E93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736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928BAC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5F753E3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D79D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199-D5-108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2A6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572923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E66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151223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513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7E1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AFB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0A1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162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9AA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F95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A0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76B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B60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EDE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9C2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207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D0A4E9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13A80DE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06B2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199-D5-20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2A6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573240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E2A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152030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97A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EFB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9BB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893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B78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B65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FA3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96B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1E6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740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6B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B4E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CD2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1C3127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223CC76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A83B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699-93-48C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64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575312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F42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151729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8FD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789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E20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562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CD3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D0A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85D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11F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5B6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C31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8F2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66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C12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C2CEAE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51C60C2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9D32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199-H4-80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E6E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575239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BE7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152568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565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E8A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2C3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D4B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DDD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DED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E3F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9E7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774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75A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243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33B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BB6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82D6D4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329CFE6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A8A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199-D8-55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036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573621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606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152364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2F4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4A1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C87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758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E47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291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FCA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5DB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1C4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D81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AD5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CB4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07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CFD0B0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70286DF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8C71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199-D8-68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284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573712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EA3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152427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FEF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937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C26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D8C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87A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0C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59D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58E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E1F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ABD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ED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3AC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E3F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846689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3C7BE7E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F33C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199-D7-5 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63F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574434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E2E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152679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77C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443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F46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CC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6B1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8FC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815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5A4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FD9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01E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3E1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725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657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1A4707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6D99130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BDB0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199-D6-2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C85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574545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394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151970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3A0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D5B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DB3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CCD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1C8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8C9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533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824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01A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93D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E0E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542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A87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FFED0B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02BE33D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CEA9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199-D7-4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4E2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574377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548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152370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9C2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A84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B50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3DE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E27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CCA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5CE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2C5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BDD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A3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D2E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8E1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542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AD6852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4A8F28D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73A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199-D6-1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AFC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574130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B0F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151692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E25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8DF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B69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9C7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ACF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65D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728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809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6CB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256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F5D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80D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5BD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1955FF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599EA2D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1DF2E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699-90-47B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FD6AD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575298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F917A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150951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0DD93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9538BA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21F3D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2954FD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24837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D3FA9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42547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2AE531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B72DC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6394D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50DCE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36A48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53254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5C9611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42D7144B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9289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199-H4-82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A5B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574907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1EE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152678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26B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124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C2F4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E04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1B9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969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55A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AFC0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288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6DD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531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356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A18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D72A95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2A8B710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26919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B47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574851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A8B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153090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C8F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D7B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2FB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942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111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30B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E81E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9D5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012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257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EAA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C68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D5D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671104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AB30BD" w:rsidRPr="00AB30BD" w14:paraId="1EE7B9C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BFA9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199-H1-45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BBD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577241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B45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153062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9FFA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322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55BF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7BA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-54.9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3B1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-45.0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B1A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092C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-32.6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84C6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64B8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9EF5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E977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7543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6EEB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8CD1691" w14:textId="77777777" w:rsidR="00AB30BD" w:rsidRPr="00AB30BD" w:rsidRDefault="00AB30BD" w:rsidP="00AB30B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3DC7D52" w14:textId="77777777" w:rsidTr="00427ED3">
        <w:trPr>
          <w:trHeight w:val="300"/>
          <w:jc w:val="center"/>
          <w:ins w:id="2" w:author="Hulstrom, Jason A" w:date="2023-08-02T07:05:00Z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33FD2D" w14:textId="52665F8F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3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4" w:author="Hulstrom, Jason A" w:date="2023-08-02T07:06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199-H4-15A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8481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5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5CE0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6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0E6B91" w14:textId="65E9BE10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7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8" w:author="Hulstrom, Jason A" w:date="2023-08-02T07:06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HX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41418A" w14:textId="59720A0D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9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0" w:author="Hulstrom, Jason A" w:date="2023-08-02T07:06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-23.0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37C16E4" w14:textId="06F884D2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11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2" w:author="Hulstrom, Jason A" w:date="2023-08-02T07:06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-16.6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86CE71" w14:textId="070C1594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13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4" w:author="Hulstrom, Jason A" w:date="2023-08-02T07:06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-12.2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AAA5EF" w14:textId="75A48576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15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6" w:author="Hulstrom, Jason A" w:date="2023-08-02T07:06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-9.3</w:t>
              </w:r>
            </w:ins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AC9659" w14:textId="43A0F0A2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17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8" w:author="Hulstrom, Jason A" w:date="2023-08-02T07:06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-19.8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10839E" w14:textId="103C5EEE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19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20" w:author="Hulstrom, Jason A" w:date="2023-08-02T07:06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-29.9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95E91C" w14:textId="77128F66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21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22" w:author="Hulstrom, Jason A" w:date="2023-08-02T07:06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-8.3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1CD787" w14:textId="75D060D7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23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24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851AE7" w14:textId="3D1AA761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25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26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65E6FB" w14:textId="6580A6FA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27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28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5B2DEF" w14:textId="5F34754F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29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30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FE0250" w14:textId="7A854FE2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31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32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30ABA4C2" w14:textId="133F7DD6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33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34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Extraction</w:t>
              </w:r>
            </w:ins>
          </w:p>
        </w:tc>
      </w:tr>
      <w:tr w:rsidR="000A279D" w:rsidRPr="00AB30BD" w14:paraId="04B766C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EDFD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199-H3-35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C9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577911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626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153052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DD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7C2F" w14:textId="43B8FE95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35" w:author="Hulstrom, Jason A" w:date="2023-08-02T07:06:00Z">
              <w:r w:rsidRPr="00AB30BD" w:rsidDel="000A279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-23.0</w:delText>
              </w:r>
            </w:del>
            <w:ins w:id="36" w:author="Hulstrom, Jason A" w:date="2023-08-02T07:06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E813" w14:textId="2318FB10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37" w:author="Hulstrom, Jason A" w:date="2023-08-02T07:06:00Z">
              <w:r w:rsidRPr="00AB30BD" w:rsidDel="000A279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-16.6</w:delText>
              </w:r>
            </w:del>
            <w:ins w:id="38" w:author="Hulstrom, Jason A" w:date="2023-08-02T07:06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E1F0" w14:textId="728D328E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39" w:author="Hulstrom, Jason A" w:date="2023-08-02T07:07:00Z">
              <w:r w:rsidRPr="00AB30BD" w:rsidDel="000A279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-12.2</w:delText>
              </w:r>
            </w:del>
            <w:ins w:id="40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A781" w14:textId="69A36859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41" w:author="Hulstrom, Jason A" w:date="2023-08-02T07:07:00Z">
              <w:r w:rsidRPr="00AB30BD" w:rsidDel="000A279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-9.3</w:delText>
              </w:r>
            </w:del>
            <w:ins w:id="42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C83F" w14:textId="3C95736A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43" w:author="Hulstrom, Jason A" w:date="2023-08-02T07:07:00Z">
              <w:r w:rsidRPr="00AB30BD" w:rsidDel="000A279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-19.8</w:delText>
              </w:r>
            </w:del>
            <w:ins w:id="44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DE31" w14:textId="46317F02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45" w:author="Hulstrom, Jason A" w:date="2023-08-02T07:07:00Z">
              <w:r w:rsidRPr="00AB30BD" w:rsidDel="000A279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-29.9</w:delText>
              </w:r>
            </w:del>
            <w:ins w:id="46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FEAE" w14:textId="08682F2C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47" w:author="Hulstrom, Jason A" w:date="2023-08-02T07:07:00Z">
              <w:r w:rsidRPr="00AB30BD" w:rsidDel="000A279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-8.3</w:delText>
              </w:r>
            </w:del>
            <w:ins w:id="48" w:author="Hulstrom, Jason A" w:date="2023-08-02T07:07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1CD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71A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CB7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A6D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32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2AB67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A0272B6" w14:textId="77777777" w:rsidTr="00427ED3">
        <w:trPr>
          <w:trHeight w:val="300"/>
          <w:jc w:val="center"/>
          <w:ins w:id="49" w:author="Hulstrom, Jason A" w:date="2023-08-02T07:05:00Z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70C134" w14:textId="42983B23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50" w:author="Hulstrom, Jason A" w:date="2023-08-02T07:05:00Z"/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ins w:id="51" w:author="Hulstrom, Jason A" w:date="2023-08-02T07:05:00Z">
              <w:r>
                <w:rPr>
                  <w:rFonts w:ascii="Calibri" w:eastAsia="Times New Roman" w:hAnsi="Calibri" w:cs="Calibri"/>
                  <w:i/>
                  <w:iCs/>
                  <w:color w:val="000000"/>
                  <w:kern w:val="0"/>
                  <w14:ligatures w14:val="none"/>
                </w:rPr>
                <w:t>199-H4-69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B0AE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52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13D67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53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185859" w14:textId="6521933E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54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55" w:author="Hulstrom, Jason A" w:date="2023-08-02T07:05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HX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020721" w14:textId="541A9015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56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57" w:author="Hulstrom, Jason A" w:date="2023-08-02T07:05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-13.7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D84AB0" w14:textId="1A165850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58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59" w:author="Hulstrom, Jason A" w:date="2023-08-02T07:05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-13.2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B629A3" w14:textId="6646B101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60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61" w:author="Hulstrom, Jason A" w:date="2023-08-02T07:05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-14.6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683B0A" w14:textId="41015931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62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63" w:author="Hulstrom, Jason A" w:date="2023-08-02T07:05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-12.5</w:t>
              </w:r>
            </w:ins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ADCCE5" w14:textId="6BC780DE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64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65" w:author="Hulstrom, Jason A" w:date="2023-08-02T07:05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-12.2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9A3401" w14:textId="5FA7BD35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66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67" w:author="Hulstrom, Jason A" w:date="2023-08-02T07:05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-19.5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C9B06C" w14:textId="41127E22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68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69" w:author="Hulstrom, Jason A" w:date="2023-08-02T07:05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-11.3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38229EE" w14:textId="7D7DBD0F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70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71" w:author="Hulstrom, Jason A" w:date="2023-08-02T07:05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8F4B54" w14:textId="5BCAD911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72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73" w:author="Hulstrom, Jason A" w:date="2023-08-02T07:05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49B461" w14:textId="0FF63B51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74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75" w:author="Hulstrom, Jason A" w:date="2023-08-02T07:05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999F10" w14:textId="744E599B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76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77" w:author="Hulstrom, Jason A" w:date="2023-08-02T07:05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782100" w14:textId="7CD07E93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78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79" w:author="Hulstrom, Jason A" w:date="2023-08-02T07:05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1896BDF7" w14:textId="6594C390" w:rsidR="000A279D" w:rsidRPr="00AB30BD" w:rsidRDefault="000A279D" w:rsidP="000A279D">
            <w:pPr>
              <w:spacing w:before="80" w:after="80" w:line="240" w:lineRule="auto"/>
              <w:jc w:val="center"/>
              <w:rPr>
                <w:ins w:id="80" w:author="Hulstrom, Jason A" w:date="2023-08-02T07:05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81" w:author="Hulstrom, Jason A" w:date="2023-08-02T07:05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Extraction</w:t>
              </w:r>
            </w:ins>
          </w:p>
        </w:tc>
      </w:tr>
      <w:tr w:rsidR="000A279D" w:rsidRPr="00AB30BD" w14:paraId="799FEB8F" w14:textId="77777777" w:rsidTr="00427ED3">
        <w:tblPrEx>
          <w:tblW w:w="5247" w:type="pct"/>
          <w:jc w:val="center"/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86" w:type="dxa"/>
            <w:right w:w="86" w:type="dxa"/>
          </w:tblCellMar>
          <w:tblPrExChange w:id="82" w:author="Hulstrom, Jason A" w:date="2023-08-02T06:59:00Z">
            <w:tblPrEx>
              <w:tblW w:w="5247" w:type="pct"/>
              <w:jc w:val="center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86" w:type="dxa"/>
                <w:right w:w="86" w:type="dxa"/>
              </w:tblCellMar>
            </w:tblPrEx>
          </w:tblPrExChange>
        </w:tblPrEx>
        <w:trPr>
          <w:trHeight w:val="300"/>
          <w:jc w:val="center"/>
          <w:trPrChange w:id="83" w:author="Hulstrom, Jason A" w:date="2023-08-02T06:59:00Z">
            <w:trPr>
              <w:trHeight w:val="300"/>
              <w:jc w:val="center"/>
            </w:trPr>
          </w:trPrChange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4" w:author="Hulstrom, Jason A" w:date="2023-08-02T06:59:00Z">
              <w:tcPr>
                <w:tcW w:w="1237" w:type="dxa"/>
                <w:tcBorders>
                  <w:top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EF6F3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lastRenderedPageBreak/>
              <w:t>199-H3-38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85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8B3A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578010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86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4DA9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152687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87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70D7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88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80A5586" w14:textId="672D1F41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89" w:author="Hulstrom, Jason A" w:date="2023-08-02T06:59:00Z">
              <w:r w:rsidRPr="00AB30BD" w:rsidDel="00427ED3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</w:delText>
              </w:r>
            </w:del>
            <w:ins w:id="90" w:author="Hulstrom, Jason A" w:date="2023-08-02T06:59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  <w:del w:id="91" w:author="Hulstrom, Jason A" w:date="2023-08-02T06:59:00Z">
              <w:r w:rsidRPr="00AB30BD" w:rsidDel="00427ED3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13.7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92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F7FE7F3" w14:textId="0F13324E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93" w:author="Hulstrom, Jason A" w:date="2023-08-02T06:59:00Z">
              <w:r w:rsidRPr="00AB30BD" w:rsidDel="00427ED3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</w:delText>
              </w:r>
            </w:del>
            <w:ins w:id="94" w:author="Hulstrom, Jason A" w:date="2023-08-02T07:0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  <w:del w:id="95" w:author="Hulstrom, Jason A" w:date="2023-08-02T06:59:00Z">
              <w:r w:rsidRPr="00AB30BD" w:rsidDel="00427ED3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13.2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96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8F208D5" w14:textId="2AB47D71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97" w:author="Hulstrom, Jason A" w:date="2023-08-02T07:0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  <w:del w:id="98" w:author="Hulstrom, Jason A" w:date="2023-08-02T06:59:00Z">
              <w:r w:rsidRPr="00AB30BD" w:rsidDel="00427ED3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-14.6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99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84985A8" w14:textId="03034628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100" w:author="Hulstrom, Jason A" w:date="2023-08-02T07:0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  <w:del w:id="101" w:author="Hulstrom, Jason A" w:date="2023-08-02T06:59:00Z">
              <w:r w:rsidRPr="00AB30BD" w:rsidDel="00427ED3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-12.5</w:delText>
              </w:r>
            </w:del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02" w:author="Hulstrom, Jason A" w:date="2023-08-02T06:59:00Z">
              <w:tcPr>
                <w:tcW w:w="846" w:type="dxa"/>
                <w:gridSpan w:val="2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799534D" w14:textId="61F0292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103" w:author="Hulstrom, Jason A" w:date="2023-08-02T07:0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  <w:del w:id="104" w:author="Hulstrom, Jason A" w:date="2023-08-02T06:59:00Z">
              <w:r w:rsidRPr="00AB30BD" w:rsidDel="00427ED3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-12.2</w:delText>
              </w:r>
            </w:del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05" w:author="Hulstrom, Jason A" w:date="2023-08-02T06:59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01D7F92" w14:textId="6A5AE58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106" w:author="Hulstrom, Jason A" w:date="2023-08-02T07:0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  <w:del w:id="107" w:author="Hulstrom, Jason A" w:date="2023-08-02T06:59:00Z">
              <w:r w:rsidRPr="00AB30BD" w:rsidDel="00427ED3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-19.5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08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6B3F2A2" w14:textId="7A8AF14A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109" w:author="Hulstrom, Jason A" w:date="2023-08-02T07:0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  <w:del w:id="110" w:author="Hulstrom, Jason A" w:date="2023-08-02T06:59:00Z">
              <w:r w:rsidRPr="00AB30BD" w:rsidDel="00427ED3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-11.3</w:delText>
              </w:r>
            </w:del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11" w:author="Hulstrom, Jason A" w:date="2023-08-02T06:59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700E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12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EC73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13" w:author="Hulstrom, Jason A" w:date="2023-08-02T06:59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0E21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14" w:author="Hulstrom, Jason A" w:date="2023-08-02T06:59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1B03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15" w:author="Hulstrom, Jason A" w:date="2023-08-02T06:59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65FF6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  <w:tcPrChange w:id="116" w:author="Hulstrom, Jason A" w:date="2023-08-02T06:59:00Z">
              <w:tcPr>
                <w:tcW w:w="1180" w:type="dxa"/>
                <w:tcBorders>
                  <w:top w:val="single" w:sz="4" w:space="0" w:color="auto"/>
                  <w:lef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036E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A8F50C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CCC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199-H4-70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83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578004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2DD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152646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C4E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B62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91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210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B29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86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DA9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3BF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03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6D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6E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47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E3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2895B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3DD919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B5E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199-H4-75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DE6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577212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A5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152705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CE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70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24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D5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7E0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5C9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A7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BA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1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CA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C66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8A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00B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D850A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D777B31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653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77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578061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799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152854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E36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09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50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332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0EC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9C5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7F1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36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2B3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CC9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E25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7FF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08B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03ADE8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436924" w:rsidRPr="00AB30BD" w14:paraId="3A5D9988" w14:textId="77777777" w:rsidTr="00427ED3">
        <w:trPr>
          <w:trHeight w:val="300"/>
          <w:jc w:val="center"/>
          <w:ins w:id="117" w:author="Hulstrom, Jason A" w:date="2023-08-02T07:09:00Z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4598EA" w14:textId="2B28F5C2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18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19" w:author="Hulstrom, Jason A" w:date="2023-08-02T07:09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199-H4-63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0801CE" w14:textId="77777777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20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3A2087" w14:textId="77777777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21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FED0E7" w14:textId="3FC252DA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22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23" w:author="Hulstrom, Jason A" w:date="2023-08-02T07:10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HX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A12368" w14:textId="1CF15CAC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24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25" w:author="Hulstrom, Jason A" w:date="2023-08-02T07:10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-24.1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D81F6E" w14:textId="727D0667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26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27" w:author="Hulstrom, Jason A" w:date="2023-08-02T07:10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-23.6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3A7FDA" w14:textId="416B880B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28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29" w:author="Hulstrom, Jason A" w:date="2023-08-02T07:10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-23.5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78D35" w14:textId="554ED3C1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30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31" w:author="Hulstrom, Jason A" w:date="2023-08-02T07:10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-23.5</w:t>
              </w:r>
            </w:ins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201213D" w14:textId="4C1E7113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32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33" w:author="Hulstrom, Jason A" w:date="2023-08-02T07:10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-18.3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650C15" w14:textId="46E4B733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34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35" w:author="Hulstrom, Jason A" w:date="2023-08-02T07:10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-20.5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8D6330" w14:textId="4F54FC70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36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37" w:author="Hulstrom, Jason A" w:date="2023-08-02T07:10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-14.5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22EEF3" w14:textId="0A653786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38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39" w:author="Hulstrom, Jason A" w:date="2023-08-02T07:10:00Z">
              <w:r w:rsidRPr="00AB30BD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-8.9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3590D4" w14:textId="642FCF7F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40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41" w:author="Hulstrom, Jason A" w:date="2023-08-02T07:1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0209D4" w14:textId="193828AF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42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43" w:author="Hulstrom, Jason A" w:date="2023-08-02T07:1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3FEABF" w14:textId="1A7D8A7B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44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45" w:author="Hulstrom, Jason A" w:date="2023-08-02T07:1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1D8E56" w14:textId="128E801F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46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47" w:author="Hulstrom, Jason A" w:date="2023-08-02T07:1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33EA30C4" w14:textId="30BB56C7" w:rsidR="00436924" w:rsidRPr="00AB30BD" w:rsidRDefault="00436924" w:rsidP="00436924">
            <w:pPr>
              <w:spacing w:before="80" w:after="80" w:line="240" w:lineRule="auto"/>
              <w:jc w:val="center"/>
              <w:rPr>
                <w:ins w:id="148" w:author="Hulstrom, Jason A" w:date="2023-08-02T07:09:00Z"/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ins w:id="149" w:author="Hulstrom, Jason A" w:date="2023-08-02T07:10:00Z">
              <w:r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Extraction</w:t>
              </w:r>
            </w:ins>
          </w:p>
        </w:tc>
      </w:tr>
      <w:tr w:rsidR="000A279D" w:rsidRPr="00AB30BD" w14:paraId="45F42A6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DEF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199-H3-37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8B4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578182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25B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152665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97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33A5" w14:textId="6E5E114F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50" w:author="Hulstrom, Jason A" w:date="2023-08-02T07:10:00Z">
              <w:r w:rsidRPr="00AB30BD" w:rsidDel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-24.1</w:delText>
              </w:r>
            </w:del>
            <w:ins w:id="151" w:author="Hulstrom, Jason A" w:date="2023-08-02T07:10:00Z">
              <w:r w:rsidR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353C" w14:textId="55B3D143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52" w:author="Hulstrom, Jason A" w:date="2023-08-02T07:10:00Z">
              <w:r w:rsidRPr="00AB30BD" w:rsidDel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-23.6</w:delText>
              </w:r>
            </w:del>
            <w:ins w:id="153" w:author="Hulstrom, Jason A" w:date="2023-08-02T07:10:00Z">
              <w:r w:rsidR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EEAE" w14:textId="708D001A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54" w:author="Hulstrom, Jason A" w:date="2023-08-02T07:10:00Z">
              <w:r w:rsidRPr="00AB30BD" w:rsidDel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-23.5</w:delText>
              </w:r>
            </w:del>
            <w:ins w:id="155" w:author="Hulstrom, Jason A" w:date="2023-08-02T07:10:00Z">
              <w:r w:rsidR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3F4F" w14:textId="2E8B3D2D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56" w:author="Hulstrom, Jason A" w:date="2023-08-02T07:10:00Z">
              <w:r w:rsidRPr="00AB30BD" w:rsidDel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-23.5</w:delText>
              </w:r>
            </w:del>
            <w:ins w:id="157" w:author="Hulstrom, Jason A" w:date="2023-08-02T07:10:00Z">
              <w:r w:rsidR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9916" w14:textId="3967FB69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58" w:author="Hulstrom, Jason A" w:date="2023-08-02T07:10:00Z">
              <w:r w:rsidRPr="00AB30BD" w:rsidDel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-18.3</w:delText>
              </w:r>
            </w:del>
            <w:ins w:id="159" w:author="Hulstrom, Jason A" w:date="2023-08-02T07:10:00Z">
              <w:r w:rsidR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9D3B" w14:textId="3F01887A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60" w:author="Hulstrom, Jason A" w:date="2023-08-02T07:10:00Z">
              <w:r w:rsidRPr="00AB30BD" w:rsidDel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-20.5</w:delText>
              </w:r>
            </w:del>
            <w:ins w:id="161" w:author="Hulstrom, Jason A" w:date="2023-08-02T07:10:00Z">
              <w:r w:rsidR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E222" w14:textId="020F40D0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62" w:author="Hulstrom, Jason A" w:date="2023-08-02T07:10:00Z">
              <w:r w:rsidRPr="00AB30BD" w:rsidDel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-14.5</w:delText>
              </w:r>
            </w:del>
            <w:ins w:id="163" w:author="Hulstrom, Jason A" w:date="2023-08-02T07:10:00Z">
              <w:r w:rsidR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C60" w14:textId="338567F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64" w:author="Hulstrom, Jason A" w:date="2023-08-02T07:10:00Z">
              <w:r w:rsidRPr="00AB30BD" w:rsidDel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-8.9</w:delText>
              </w:r>
            </w:del>
            <w:ins w:id="165" w:author="Hulstrom, Jason A" w:date="2023-08-02T07:10:00Z">
              <w:r w:rsidR="00436924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0</w:t>
              </w:r>
            </w:ins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69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A4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6C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B16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B26AE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249811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B33E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199-H3-33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8B7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577857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51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152951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37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9D7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5BF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E1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FB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0F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B76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2A0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3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1BB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DF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B93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40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6B614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085C20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9860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199-H3-2C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8E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577632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E94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152750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BFF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BC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55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91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D44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C82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E7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66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A0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0F6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51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3F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68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BB6D7E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506CDC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1BC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199-H4-12C (RUM-2)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024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578012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39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152920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70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84C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760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92B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EB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-39.7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DA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-41.0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EB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0A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-39.2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488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CFD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5E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57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-33.7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59A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AA8B3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2C323FCF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089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199-H3-22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680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577897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71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152848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DF8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6D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-33.3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B0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074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B7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93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93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59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0AE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B6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AAD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7FA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14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148AD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238CC0F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6C2C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199-H3-28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8A0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577655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6BA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152823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F7D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28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8D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9C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EF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-46.0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36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-44.5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00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D9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A9F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68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AB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40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E3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-33.9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BECB94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6A85A8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C9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199-H3-9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69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578039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1F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152914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02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38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77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D7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3F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4CB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7D3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CA2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C54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4A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01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EA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014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FD417F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39DF66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530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199-H3-29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21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577921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52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152884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56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D0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9E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2DC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02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79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28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28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B23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70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12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A0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698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DD29B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15EDEA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398A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199-H3-21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FF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578128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556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152631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7D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08A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19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43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0A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600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D9E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3B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99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A51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1A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94B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FFC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8996F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2F01E7D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152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199-H3-36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1A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577949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E1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153014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D47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15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E0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6F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56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3D7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F12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F10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CE1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4B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686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21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BB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7623E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CC3882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8E4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199-H1-35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12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576958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1F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153628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6E4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C5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F26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37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DA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BB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C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DB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7AA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ECA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5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A7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FFC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D00A4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5AC3F8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A8C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199-H1-36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A4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576886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16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153487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7E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284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CE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4E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F1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279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699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170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53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457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7D1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77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DAC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1C8F6A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E7B4D90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D57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199-H1-37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76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577107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13E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153642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3D0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CA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04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DE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F9A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12D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07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EB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27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59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E6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324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4F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262419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2304FC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B9C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199-H1-46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F91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576987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E3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153457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91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D6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7F3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BB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EE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A60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85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F9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179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B0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E04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1A8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324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F7E0F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5C926F8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0B9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199-H1-38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8B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577161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BA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153555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7CE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D6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D33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CA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E1E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55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A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7F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A62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32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00C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AC0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60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5FB164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8D1C56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8C6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199-H1-39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6BC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577224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0CF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153533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C2D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60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BA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23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8C0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1E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8F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28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9C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E4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EF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2CE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FFD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8B6D3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FB2AA5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F449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199-H1-40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D0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577279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57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153500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728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35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DA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3A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23C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5AC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A94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2E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6FE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DD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A5A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15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1E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268F60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0ACA74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D3F2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199-H1-42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28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577127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C05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153392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B5D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847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C6F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C3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66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D0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27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0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71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EE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EE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605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1F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AB519D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803045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9C00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199-H1-43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68D51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577214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C29E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153384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4F3B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B239D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61B1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E6C8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AA47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90B8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9FBF49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E2ED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B7198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5C7A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DB86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C4EC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9F51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51F9677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0DA08D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A5B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5A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576451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F32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153378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DC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84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873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FB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08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D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3E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2F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27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FD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82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FF7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7D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4C6FCB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8985BD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307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59A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576702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7AD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153384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764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26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82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E60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070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8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C3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0E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8FB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-37.0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73D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-33.9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CB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24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18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C1123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89017EF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879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199-H4-76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BC1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576787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11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152977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10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2D4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66F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D7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5A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2E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332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366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37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4F4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FF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FD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53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B74BD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57781B50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2EC3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C8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575827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DE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153367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A3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2AE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A77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B8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B2E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FAE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BE0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A0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A68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771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57D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AC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32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E12EF6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ABBC21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CA96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199-H1-51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7A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576725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CB1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153596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AA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3BA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78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F2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856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3D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07C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50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F3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49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ADF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79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40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7EC2E5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82E36D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19C3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199-H3-26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864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577441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71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152847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B90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1C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CD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ACA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98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EB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8C5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243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56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F9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E4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54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63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93D1A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54CEF42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A41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199-H3-25 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26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577410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50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152978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314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A0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1F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47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F5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BF8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50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94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00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1E0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A17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87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5C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3FB25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7AC0AF1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9B28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199-H4-74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5CA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577239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656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152269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640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510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D2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0D3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28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9C4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EF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08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98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A2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5C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B8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BB8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553B74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51AD6E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CB7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199-H4-92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AF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576723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7C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152234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D4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3B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9CC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2C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2C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98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0F7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5BE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FA5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EA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D28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B6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E5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B94C37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0E854A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2A0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199-H4-86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06A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577705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6F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152746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F4A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8A2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90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9C3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AC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0F0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EB1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94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35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600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568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F67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7F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2E471A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F41473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46D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199-H5-16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10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576907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BB6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151646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9B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FC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E1C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8C1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4C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F9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-47.9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A3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-44.6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06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-36.1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437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A4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A0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83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97E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B6AE7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BDD5AE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5D7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199-H4-93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17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577026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0C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152703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0B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A0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38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F7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F11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DA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2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9A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513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5AE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664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A6F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A2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9415E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D706C9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5E1C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199-H1-47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8B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577185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73A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153310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0E6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A65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7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37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7EF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930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16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8F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F8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E1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D2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739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C7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9848F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38D600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3B82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199-H1-48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5F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577185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A9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153238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15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8FA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72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411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91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AC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04F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9C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58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0AA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F99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19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43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14D0A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10B700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AD9F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199-H1-49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D3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577250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03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153144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F54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F1E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D7A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BFE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33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E0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AA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55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5C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44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D86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DF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6C0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06A82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565821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5B7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11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576163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B13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153372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64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05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01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A6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5E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F1A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CE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9D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B1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12E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A3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63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491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25296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2CE4169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CD6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199-H3-4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12D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577544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7CA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152293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946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C7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2D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80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04C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29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33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B8F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BB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637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0F6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5C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AD2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2CF7C6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42B911B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482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199-H4-77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6B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576488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8C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152975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27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DD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7AB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95D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77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08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EE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E4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910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C3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AF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20A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090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270214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375A08D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A1F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199-H1-32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592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576767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94E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153766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CE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8F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C9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8E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DF5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2C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9C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BE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78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8C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567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F9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22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53397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02133560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120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199-H1-33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42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576833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6F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153716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C0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D4D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FD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20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411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D8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B2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D6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1B2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270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B6B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8AC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0D1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36418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108B3CC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346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199-H3-27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37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577567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BD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152811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62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89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D6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B11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02F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88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685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230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B7A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7C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A87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D5A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84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2F15D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586C6AD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7403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228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576038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672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153746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6D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77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EC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42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3E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EB3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425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48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50F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44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9E7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2EE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32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B28D47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23A4865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CAD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199-H1-25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15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576280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4C5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154070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6A8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0E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5FE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60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80D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BE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AF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5A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A9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66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C5F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15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632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3976F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0682BEA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C24B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199-H1-27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C76D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576404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C1821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154024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A9D44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425D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AFD3A9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BDE2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AF45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1849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B9B3D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3595A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0B9F66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2E16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3319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71D02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4B134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32E69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6BD9577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D9971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199-H4-78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870A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576168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59A733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152166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43BA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45B5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52D5D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E256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304FD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732DB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AE8E9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A021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32EB2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73BFA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A8B97D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4D2C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A4E4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7DC5C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5344A39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FD29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199-H1-21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359E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575897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012E1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154164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52D0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0BE63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8AAF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9E4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33C04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636E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8007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BB5C0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C6DD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3B9A7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A1C63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3EC12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8457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30233F6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55B4A96F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45C3A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199-H1-20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6EF2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575706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5ABBE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154184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E7296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2BBC1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DAB0B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BB37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C463DD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C082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50F2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7B414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84E80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C5880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00D6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2D0C8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4731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1A3DF38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5065774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D4D8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699-97-47C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92A8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575286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49D8E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153609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11FB1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DB7D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6681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7694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264E4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97121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9D59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28E446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E26B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743BA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4A9A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1063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C652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3668E1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32EB691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9D82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199-H1-12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9FCE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576598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B4A5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153899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3393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C021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DDA2B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B8406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8B041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2980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3203F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CFC1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41F4E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5C12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393D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EE797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B6A8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45F31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220EF15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2A9A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199-H1-34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882E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576883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6FC1B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153667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67CD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519A8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A342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45BC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6191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0D2E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C807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C5012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CA226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970F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49F12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B43B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4E41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645E2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1B5997B0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D49D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199-H1-39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39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577224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FA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153533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25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B6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2D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13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95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CC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E3B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68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565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27B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9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B83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43D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2F425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7D8586F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CF98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699-95-45B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970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576366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37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152780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11A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1BD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334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87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6A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FF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E4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32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35B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5C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2FA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382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9D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5A09B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3FB1558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6E7B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199-H3-39 (RUM-</w:t>
            </w:r>
            <w:proofErr w:type="gramStart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2)</w:t>
            </w:r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gramEnd"/>
            <w:r w:rsidRPr="00AB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AC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578128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4DA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152637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DA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1A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CEC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B7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678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93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573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BF4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5B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844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4C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4B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6D7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8C4C47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3E4E94B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B0F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199-K-178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C4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568963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EB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146954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BE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B2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F13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602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1A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-39.0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166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-39.0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BE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72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8F6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93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0BE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BD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F57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-36.1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8D2A3D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8A79C2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tcMar>
              <w:left w:w="115" w:type="dxa"/>
              <w:right w:w="72" w:type="dxa"/>
            </w:tcMar>
            <w:vAlign w:val="bottom"/>
            <w:hideMark/>
          </w:tcPr>
          <w:p w14:paraId="4FD6A8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i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199-K-210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AA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569058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2A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147155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93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80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126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5EB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CB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-54.7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EC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-53.0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F53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-53.0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F75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-47.4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41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930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41E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AE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5FA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-53.3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ACC3F5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66B0C8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DE43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199-K-234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368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569006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AE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146874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882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C5B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-36.5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C1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1B7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-56.6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E7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CD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C5F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557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DA2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A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-65.3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05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29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C7A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-62.1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4FC844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908849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D73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199-K-220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60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569356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623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146418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5D4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6F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9A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94B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-37.9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B55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10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213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395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952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A4C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-65.7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353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7CE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-65.1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9D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3DA4E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52E7D23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3243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199-K-144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34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569163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B9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147266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0B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0F3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5EC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5E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C28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2F3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-46.0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8AE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600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-45.7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62F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FA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C4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CE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B9F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-59.0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85A151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2EA9D05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8976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199-K-226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CA7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569187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24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147039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35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2D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9A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E43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F9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-65.1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4A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E0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57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-46.3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4A8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-37.6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CCE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-42.6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9C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75F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-61.0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AAE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6023B4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C00D5C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A6B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199-K-161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FB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570005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82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148202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576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1F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4EE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5A4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C47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EA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07E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EC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0A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5B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BB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BCA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1DF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BBF7BE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9128F8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55D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199-K-147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117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570412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C22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148558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DC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82D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31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21B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7C0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708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117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C5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1C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581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70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581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8F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4645B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F8651F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8E8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199-K-130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719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570479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35A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148661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1D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F7C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68E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2B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298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CF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4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A1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EE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391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98C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C73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2F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C901BC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A1DD35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480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199-K-148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FE6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570585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E7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148768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B0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6ED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D6D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1B8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80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73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F31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A0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D9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82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5B6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327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350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FBE144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2C3D7E11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1BD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199-N-189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31A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571432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08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148431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C8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E93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854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95C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56C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D57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8F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51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A6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A44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-32.9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96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59E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CE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A47B6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40BC15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A1B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199-K-152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C3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570736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E3D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148586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EB7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73A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AE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A6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CE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21F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702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1C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96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B0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-30.3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DD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670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25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61AFA9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C77FB21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48A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199-K-146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D1F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570198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11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148380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BF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8F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E6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6A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E0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AA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49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CC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ADD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308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7F7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F34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EE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EFD0A1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E2AB8C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9E95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199-K-182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A6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571185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A0E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148350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A2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C6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46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BA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0C9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-42.4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FD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405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4B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-42.7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199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-39.5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A5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72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4E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-36.1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D97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439F2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6AE88F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0B7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199-K-153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B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570530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2D3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148210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29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DB6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F47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23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FD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55F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694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D21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45E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-26.8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C0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F1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-42.8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B4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-43.1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63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-34.4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44F70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8015CF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8D9D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199-K-154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3DA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570321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27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148027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23E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144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-45.3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C1B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15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98F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E3F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9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52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-43.4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9A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74B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48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F7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D85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079B4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244E9E5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41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199-K-163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04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570231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C9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147948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30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9D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580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-46.4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D46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-32.2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D87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-30.8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7E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788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66A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0B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-32.8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8B4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D2A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EC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DF4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-51.0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0DD49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6EA334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C73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199-K-171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FD9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570544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9F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147188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876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FF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4C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32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CB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50E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940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33F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8FA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02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89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EB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70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-51.0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906049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58939D1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ED7E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199-K-212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9F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569954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1D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148048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C8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01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-33.3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F26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7C6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-47.0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78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407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5D2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F93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-37.4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2D6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30D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9F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FA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C0F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8D52F6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B1CA40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C033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199-K-193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D57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570642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E05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146970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46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F8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0AC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C5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924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-37.3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17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C4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42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-40.4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12A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7F4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C4D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C0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73A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-50.8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AF9C5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0919BA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DEA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199-K-151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B2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570941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B8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148686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4DD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01F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C71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2C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E9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A7F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72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A7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B27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1E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83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C5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204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8FC428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2666D83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DF2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199-K-149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0E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570778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A2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148971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76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2B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43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6D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18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FDB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D5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2A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A3C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544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DD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937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4D7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5FBC2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0A59E3A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13F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199-K-169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47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569989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BF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147555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822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B90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32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0E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5D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97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9C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9B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8B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27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AEB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15C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359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CBFEFA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37FF911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F30C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199-K-143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3AB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570934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97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148088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407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52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4B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187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F4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7A8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5D2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0E9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68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13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BD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7C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DA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17CB3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6CD7480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EEE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199-K-179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3DC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569847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1F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147482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F0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B68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434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37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8B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E1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59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39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325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E7D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C7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04B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AD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2D9E9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766E056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2D1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199-K-156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BF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569674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ADD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147271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F9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B77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6E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564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C9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15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F95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9F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23B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C41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E74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F7C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E34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0FB5E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79E96BE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1EF6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199-K-170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F1B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570009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2B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147491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64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CF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24F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CE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F6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9F6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8F8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08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32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67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21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7EC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836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97.6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9BD300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71DF4AF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DE04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199-K-164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D4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571202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AA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148904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35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53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67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A2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BA2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7CF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29E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CED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05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2E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3B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B2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4BC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5B312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4AC40FE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BA57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199-K-180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C2C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571116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AE6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147449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6C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FE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4AF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D48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F19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1D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0B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BC4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DC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82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81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83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9E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9F1C2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00D4E4F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3B98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199-K-172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81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570872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B6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147166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110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F7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18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3F7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A1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7A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0F6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A3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926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06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D6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A8F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647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357228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3C3DAD41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0D9F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199-K-162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5A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569340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C11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147460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C5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EEA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BF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AFB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25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731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A75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17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4A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0C7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510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24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797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B349B7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0175FEE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C5BD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199-K-116A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67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569871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BC0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147960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E61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6E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61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81D9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711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82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76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E9B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55D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028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0A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64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B95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475ACE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DD6618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051C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199-K-145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67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569285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C3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147426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48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0BA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5F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9A8CA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F09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6A8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3F2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25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80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E0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46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A7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E7B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5AC4B6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8D3CE0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9269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199-K-127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CD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569539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00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147539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D4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7ED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967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5A07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A3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16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C68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87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3E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FE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8B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06F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4C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D3441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2CFBAB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434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199-K-120A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5D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569400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B2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147518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F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8B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A08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F125D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878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CDC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A6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928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09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E01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9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32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8F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AC641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3DEB84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BBF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199-K-198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A3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569304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3B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147552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BB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F1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F7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E476B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83A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64D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A20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F8C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99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07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F1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9D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C8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A4FD65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138658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11C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199-K-199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A20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569340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00D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147585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520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AD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FBE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F44E0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CB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F6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1D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6C3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5D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3A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F45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83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3E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2FD0F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8D68FC0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AEDA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199-K-113A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760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570098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04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148294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7F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D7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DB3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4CBD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B6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4B0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FF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92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D9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317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34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F23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622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61B1A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879AC0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5B4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199-K-115A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81D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569940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EA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148135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4C9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AE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4D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FB476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74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13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56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1E9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A7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63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02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2F4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67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C5AF5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51B7471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A65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199-K-129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9C9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570284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82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148503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D3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DB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B8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4FD9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99D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CDC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60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8E3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D75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C16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9C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C5E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736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6D4ED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25E110E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F93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199-K-114A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D4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570020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A8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148281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4F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5B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93C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BB9A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A0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A37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BD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38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E0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ABD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901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215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F60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CAA21D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C79136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1E84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199-K-121A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93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570017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257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147418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10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25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E4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AF656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5E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FB0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B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ED9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4A3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04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3D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4F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10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C949D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18CA897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A5AB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199-K-122A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FC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569975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B2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147173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5FD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44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4A0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F64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80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C54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F6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DE6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6DC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682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5EC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D93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47B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D3FEF4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4C8E894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8C0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199-K-123A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E48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569931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0DB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147090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7E5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BD0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B0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FB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4E7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122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A4F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EF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40D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5E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12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177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4D0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153F2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1548FE3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493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199-K-124A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E1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569868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260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146992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AE1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702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C9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00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359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617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890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51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C1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40B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C5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42A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39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6513AC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48B6130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CA1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199-K-128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981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570010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5FA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147258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82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677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FD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AD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EED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95F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A8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4D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893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FB4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678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BD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32B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1D9B9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3C3195EB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47E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199-K-166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02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568595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03D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146343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39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61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1F2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14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-46.7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A96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-49.0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2B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-39.4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F34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1BC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561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98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FE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6F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EB5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9FF8F8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3B0E23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11F7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199-K-165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739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568675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6E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146342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13F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B4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-45.1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C26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-43.6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28E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170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-43.9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7EE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-43.8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3A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-34.6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39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CDD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7B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196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78A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7FCAE2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9A8ECF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2EA4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199-K-137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27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568653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AF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146375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13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22C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2D1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AEA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2A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4ED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CA7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76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81D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21B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73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249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C9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D9574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9B6AD5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8299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199-K-196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0F2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568433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EC5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146639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71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601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AB5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50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-30.6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1A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-30.9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D0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-31.8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2A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1B8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BF3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86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CE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DF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853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170A6A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514EBBE7" w14:textId="77777777" w:rsidTr="007B33AB">
        <w:tblPrEx>
          <w:tblW w:w="5247" w:type="pct"/>
          <w:jc w:val="center"/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86" w:type="dxa"/>
            <w:right w:w="86" w:type="dxa"/>
          </w:tblCellMar>
          <w:tblPrExChange w:id="166" w:author="Hai Pham" w:date="2023-08-02T11:31:00Z">
            <w:tblPrEx>
              <w:tblW w:w="5247" w:type="pct"/>
              <w:jc w:val="center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86" w:type="dxa"/>
                <w:right w:w="86" w:type="dxa"/>
              </w:tblCellMar>
            </w:tblPrEx>
          </w:tblPrExChange>
        </w:tblPrEx>
        <w:trPr>
          <w:trHeight w:val="300"/>
          <w:jc w:val="center"/>
          <w:trPrChange w:id="167" w:author="Hai Pham" w:date="2023-08-02T11:31:00Z">
            <w:trPr>
              <w:trHeight w:val="300"/>
              <w:jc w:val="center"/>
            </w:trPr>
          </w:trPrChange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tcPrChange w:id="168" w:author="Hai Pham" w:date="2023-08-02T11:31:00Z">
              <w:tcPr>
                <w:tcW w:w="1237" w:type="dxa"/>
                <w:tcBorders>
                  <w:top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02587F4" w14:textId="7063FD10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commentRangeStart w:id="169"/>
            <w:del w:id="170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199-K-205</w:delText>
              </w:r>
              <w:commentRangeEnd w:id="169"/>
              <w:r w:rsidR="00F51479" w:rsidDel="007B33AB">
                <w:rPr>
                  <w:rStyle w:val="CommentReference"/>
                  <w:rFonts w:eastAsia="Times New Roman" w:cs="Times New Roman"/>
                  <w:kern w:val="0"/>
                  <w:szCs w:val="20"/>
                  <w14:ligatures w14:val="none"/>
                </w:rPr>
                <w:commentReference w:id="169"/>
              </w:r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 xml:space="preserve"> 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71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ADD53D7" w14:textId="509520BB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72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568846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73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7E61B6C" w14:textId="291CCA99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74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146091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75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1B6E08B" w14:textId="7C216B42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76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KW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77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FD0F3F5" w14:textId="10392A88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78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0.0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79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E2BF870" w14:textId="6ED8DA3C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80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0.0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81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27E6C9E3" w14:textId="2C20513A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82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0.0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83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BDBE434" w14:textId="7A5BBAF5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84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0.0</w:delText>
              </w:r>
            </w:del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85" w:author="Hai Pham" w:date="2023-08-02T11:31:00Z">
              <w:tcPr>
                <w:tcW w:w="846" w:type="dxa"/>
                <w:gridSpan w:val="2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DCE7775" w14:textId="63777F4E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86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0.0</w:delText>
              </w:r>
            </w:del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87" w:author="Hai Pham" w:date="2023-08-02T11:31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4C991CF" w14:textId="207FD768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88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-2.2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89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3EB5E8F" w14:textId="16825191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90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0.0</w:delText>
              </w:r>
            </w:del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91" w:author="Hai Pham" w:date="2023-08-02T11:31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7975BCE" w14:textId="5F09D020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92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0.0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93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4A9CF19" w14:textId="0E293CAF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94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-0.2</w:delText>
              </w:r>
            </w:del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95" w:author="Hai Pham" w:date="2023-08-02T11:31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17A9CB7" w14:textId="06C6A80A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96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-67.0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97" w:author="Hai Pham" w:date="2023-08-02T11:31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7DAFFE1" w14:textId="4B11D935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198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-84.3</w:delText>
              </w:r>
            </w:del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199" w:author="Hai Pham" w:date="2023-08-02T11:31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7974E0D" w14:textId="3913E3AB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200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-81.9</w:delText>
              </w:r>
            </w:del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tcPrChange w:id="201" w:author="Hai Pham" w:date="2023-08-02T11:31:00Z">
              <w:tcPr>
                <w:tcW w:w="1180" w:type="dxa"/>
                <w:tcBorders>
                  <w:top w:val="single" w:sz="4" w:space="0" w:color="auto"/>
                  <w:lef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29A3777" w14:textId="1D78A9B9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del w:id="202" w:author="Hai Pham" w:date="2023-08-02T11:31:00Z">
              <w:r w:rsidRPr="00AB30BD" w:rsidDel="007B33AB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Extraction</w:delText>
              </w:r>
            </w:del>
          </w:p>
        </w:tc>
      </w:tr>
      <w:tr w:rsidR="007B33AB" w:rsidRPr="00AB30BD" w14:paraId="477F3CE6" w14:textId="77777777" w:rsidTr="00F274D0">
        <w:tblPrEx>
          <w:tblW w:w="5247" w:type="pct"/>
          <w:jc w:val="center"/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86" w:type="dxa"/>
            <w:right w:w="86" w:type="dxa"/>
          </w:tblCellMar>
          <w:tblPrExChange w:id="203" w:author="Hai Pham" w:date="2023-08-02T11:30:00Z">
            <w:tblPrEx>
              <w:tblW w:w="5247" w:type="pct"/>
              <w:jc w:val="center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86" w:type="dxa"/>
                <w:right w:w="86" w:type="dxa"/>
              </w:tblCellMar>
            </w:tblPrEx>
          </w:tblPrExChange>
        </w:tblPrEx>
        <w:trPr>
          <w:trHeight w:val="300"/>
          <w:jc w:val="center"/>
          <w:trPrChange w:id="204" w:author="Hai Pham" w:date="2023-08-02T11:30:00Z">
            <w:trPr>
              <w:trHeight w:val="300"/>
              <w:jc w:val="center"/>
            </w:trPr>
          </w:trPrChange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05" w:author="Hai Pham" w:date="2023-08-02T11:30:00Z">
              <w:tcPr>
                <w:tcW w:w="1237" w:type="dxa"/>
                <w:tcBorders>
                  <w:top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8B676E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199-K-240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06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0BD0FD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569382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07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5D2E35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146378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08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C29F37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09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62EA67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10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C76110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11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E36F04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12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26BBE0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13" w:author="Hai Pham" w:date="2023-08-02T11:30:00Z">
              <w:tcPr>
                <w:tcW w:w="846" w:type="dxa"/>
                <w:gridSpan w:val="2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026EE5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  <w:tcPrChange w:id="214" w:author="Hai Pham" w:date="2023-08-02T11:30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651DF4" w14:textId="7D61B2DD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215" w:author="Hai Pham" w:date="2023-08-02T11:30:00Z">
              <w:r w:rsidRPr="00825BFB">
                <w:t>-25</w:t>
              </w:r>
            </w:ins>
            <w:del w:id="216" w:author="Hai Pham" w:date="2023-08-02T11:30:00Z">
              <w:r w:rsidRPr="00AB30BD" w:rsidDel="00F274D0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-22.8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  <w:tcPrChange w:id="217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3B26E2" w14:textId="310EF0C8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218" w:author="Hai Pham" w:date="2023-08-02T11:30:00Z">
              <w:r w:rsidRPr="00825BFB">
                <w:t>-77.8</w:t>
              </w:r>
            </w:ins>
            <w:del w:id="219" w:author="Hai Pham" w:date="2023-08-02T11:30:00Z">
              <w:r w:rsidRPr="00AB30BD" w:rsidDel="00F274D0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-77.8</w:delText>
              </w:r>
            </w:del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  <w:tcPrChange w:id="220" w:author="Hai Pham" w:date="2023-08-02T11:30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4F6EB6" w14:textId="6C5AE6A2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221" w:author="Hai Pham" w:date="2023-08-02T11:30:00Z">
              <w:r w:rsidRPr="00825BFB">
                <w:t>-86.1</w:t>
              </w:r>
            </w:ins>
            <w:del w:id="222" w:author="Hai Pham" w:date="2023-08-02T11:30:00Z">
              <w:r w:rsidRPr="00AB30BD" w:rsidDel="00F274D0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-86.1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  <w:tcPrChange w:id="223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572850" w14:textId="44BE6065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224" w:author="Hai Pham" w:date="2023-08-02T11:30:00Z">
              <w:r w:rsidRPr="00825BFB">
                <w:t>-79.2</w:t>
              </w:r>
            </w:ins>
            <w:del w:id="225" w:author="Hai Pham" w:date="2023-08-02T11:30:00Z">
              <w:r w:rsidRPr="00AB30BD" w:rsidDel="00F274D0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-79.0</w:delText>
              </w:r>
            </w:del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  <w:tcPrChange w:id="226" w:author="Hai Pham" w:date="2023-08-02T11:30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B269FE" w14:textId="4063B238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227" w:author="Hai Pham" w:date="2023-08-02T11:30:00Z">
              <w:r w:rsidRPr="00825BFB">
                <w:t>-85.2</w:t>
              </w:r>
            </w:ins>
            <w:del w:id="228" w:author="Hai Pham" w:date="2023-08-02T11:30:00Z">
              <w:r w:rsidRPr="00AB30BD" w:rsidDel="00F274D0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-18.2</w:delText>
              </w:r>
            </w:del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  <w:tcPrChange w:id="229" w:author="Hai Pham" w:date="2023-08-02T11:30:00Z">
              <w:tcPr>
                <w:tcW w:w="846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990274" w14:textId="0F096C40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230" w:author="Hai Pham" w:date="2023-08-02T11:30:00Z">
              <w:r w:rsidRPr="00825BFB">
                <w:t>-112</w:t>
              </w:r>
            </w:ins>
            <w:del w:id="231" w:author="Hai Pham" w:date="2023-08-02T11:30:00Z">
              <w:r w:rsidRPr="00AB30BD" w:rsidDel="00F274D0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-27.7</w:delText>
              </w:r>
            </w:del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  <w:tcPrChange w:id="232" w:author="Hai Pham" w:date="2023-08-02T11:30:00Z">
              <w:tcPr>
                <w:tcW w:w="847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FFD311" w14:textId="19A150C3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ins w:id="233" w:author="Hai Pham" w:date="2023-08-02T11:30:00Z">
              <w:r w:rsidRPr="00825BFB">
                <w:t>-107.8</w:t>
              </w:r>
            </w:ins>
            <w:del w:id="234" w:author="Hai Pham" w:date="2023-08-02T11:30:00Z">
              <w:r w:rsidRPr="00AB30BD" w:rsidDel="00F274D0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delText>-25.9</w:delText>
              </w:r>
            </w:del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  <w:tcPrChange w:id="235" w:author="Hai Pham" w:date="2023-08-02T11:30:00Z">
              <w:tcPr>
                <w:tcW w:w="1180" w:type="dxa"/>
                <w:tcBorders>
                  <w:top w:val="single" w:sz="4" w:space="0" w:color="auto"/>
                  <w:lef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50EC1E" w14:textId="77777777" w:rsidR="007B33AB" w:rsidRPr="00AB30BD" w:rsidRDefault="007B33AB" w:rsidP="007B33AB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F751C7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0231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199-K-158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F3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568627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A2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146164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45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B4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D4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B19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9DA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31E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B4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705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FF0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EE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11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8B2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F6C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FF46F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6FFE1896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232F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199-K-206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DB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568734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09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146050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F0B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83F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48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A9C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24F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AE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53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A23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1E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6A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BE0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ACC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84D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90D58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4CEAA6F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194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199-K-174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34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568915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8BB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146222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2B5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96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FEF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BE558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8D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C5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6FD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8E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62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F8B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93D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B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DF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1E658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35592660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4256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199-K-175 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9C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568883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A1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146009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74D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A2C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D49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30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0B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6E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51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BD8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A3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E6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A62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490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9A4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E77CF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Injection</w:t>
            </w:r>
          </w:p>
        </w:tc>
      </w:tr>
      <w:tr w:rsidR="000A279D" w:rsidRPr="00AB30BD" w14:paraId="0B3DA7DB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20E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INF183.1KE-1</w:t>
            </w:r>
          </w:p>
          <w:p w14:paraId="0DA2D8E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3B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569403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4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146388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CB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E72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CCE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1AD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01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930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8BF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D4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6FE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782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DA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20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B69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D71A11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Gallery</w:t>
            </w:r>
          </w:p>
        </w:tc>
      </w:tr>
      <w:tr w:rsidR="000A279D" w:rsidRPr="00AB30BD" w14:paraId="4EB8A0F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5D2E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INF183.1KE-2</w:t>
            </w:r>
          </w:p>
          <w:p w14:paraId="2CCF1D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ACA32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FAEFB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CB51A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08CF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E02060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AE62C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0F7E1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6471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5C4F7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62ACE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08F03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81CA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3318E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4ECD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C35406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01F5D3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Gallery</w:t>
            </w:r>
          </w:p>
        </w:tc>
      </w:tr>
      <w:tr w:rsidR="000A279D" w:rsidRPr="00AB30BD" w14:paraId="2FB90DD4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041C1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INF183.1KE-3</w:t>
            </w:r>
          </w:p>
          <w:p w14:paraId="64B59E1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7E40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569388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75BE6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16A65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F792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B726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52638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C0245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3F7E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E379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AA3E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22181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037FE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4E8E5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B6AB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CE29F5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7D07CF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Gallery</w:t>
            </w:r>
          </w:p>
        </w:tc>
      </w:tr>
      <w:tr w:rsidR="000A279D" w:rsidRPr="00AB30BD" w14:paraId="6EBB0BA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54503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INF183.1KE-4</w:t>
            </w:r>
          </w:p>
          <w:p w14:paraId="62960B6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14105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569403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8F163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5355D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11764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F3FCE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3911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1563DC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8CCA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32BE0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B130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1A3E7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F3523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A5D2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7F21D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42DB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7F14A4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Gallery</w:t>
            </w:r>
          </w:p>
        </w:tc>
      </w:tr>
      <w:tr w:rsidR="000A279D" w:rsidRPr="00AB30BD" w14:paraId="46F34B55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BBBC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INF183.1KE-5</w:t>
            </w:r>
          </w:p>
          <w:p w14:paraId="7538C29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8F0E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569418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2C1BF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38C56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FA5D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E8C4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D608C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81BFC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AFFA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16BD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6BCA8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44FE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D4DE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5EF6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F2617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5324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07A7AF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Gallery</w:t>
            </w:r>
          </w:p>
        </w:tc>
      </w:tr>
      <w:tr w:rsidR="000A279D" w:rsidRPr="00AB30BD" w14:paraId="40A2A25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DCB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INF183.1KE-6</w:t>
            </w:r>
          </w:p>
          <w:p w14:paraId="06A4367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02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FD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146358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06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03C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EA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43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75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43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AF6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766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316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154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555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60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284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D6B18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Gallery</w:t>
            </w:r>
          </w:p>
        </w:tc>
      </w:tr>
      <w:tr w:rsidR="000A279D" w:rsidRPr="00AB30BD" w14:paraId="3910C44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A12C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INF183.1KE-7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76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569388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327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146358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50E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643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B2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53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F32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8AE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F1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E8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6EC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8E4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064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56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F08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80669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Gallery</w:t>
            </w:r>
          </w:p>
        </w:tc>
      </w:tr>
      <w:tr w:rsidR="000A279D" w:rsidRPr="00AB30BD" w14:paraId="104AF98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6ABA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INF183.1KE-8</w:t>
            </w:r>
          </w:p>
          <w:p w14:paraId="59336FD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87D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569403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33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146358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347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77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F4B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B3D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5B7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5AC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1B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FC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19F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D9F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A1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BAF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C11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5CC790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Gallery</w:t>
            </w:r>
          </w:p>
        </w:tc>
      </w:tr>
      <w:tr w:rsidR="000A279D" w:rsidRPr="00AB30BD" w14:paraId="0B0F79FE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456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INF183.1KE-9</w:t>
            </w:r>
          </w:p>
          <w:p w14:paraId="6976745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D1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569373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358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146343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4EB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D1A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6B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556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69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EA5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FA4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5A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3F6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640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0B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CAD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B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4EBF47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Gallery</w:t>
            </w:r>
          </w:p>
        </w:tc>
      </w:tr>
      <w:tr w:rsidR="000A279D" w:rsidRPr="00AB30BD" w14:paraId="2B317949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7AE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199-D4-38</w:t>
            </w:r>
          </w:p>
          <w:p w14:paraId="667221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09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572671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8AA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151538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2E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75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F4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03C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74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6F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746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49F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91A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A19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E33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7C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857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3799AB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BE0223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6A35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199-D4-39</w:t>
            </w:r>
          </w:p>
          <w:p w14:paraId="2DB4EE7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050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572747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AC9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151651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E8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EE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BE7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A2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04E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AA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134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42F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C6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71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17B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E84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BDF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189D76B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B69A7CC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DB31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199-D4-83</w:t>
            </w:r>
          </w:p>
          <w:p w14:paraId="271C06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FB4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572859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391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151723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1C0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BE8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7B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7A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94C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18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513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27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BF3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122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16C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70C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F5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73BC7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2CBEA9A1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721B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199-D4-84</w:t>
            </w:r>
          </w:p>
          <w:p w14:paraId="3CB627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88E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572568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A38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151434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F5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A9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AC1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BB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CE5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AD2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B14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7B5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951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D65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D2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8D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C56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8F010B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42F07077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E5B4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199-D4-85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B22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572486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13B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151324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CD5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603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32B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5F4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48D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621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5F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06E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D5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3D3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73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4C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89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EF974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71A0AA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756A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15B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572613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28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151227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103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F11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EB3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BFA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2A5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CF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8CD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98D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C19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06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54B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F62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37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6CC4F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5C8DA3E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84C8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2A3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572777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28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151520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FAC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43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DB1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7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18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771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E9A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4AD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BD1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15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938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360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576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674091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53307D0A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69C9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BFA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572906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DE2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151625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98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46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BF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237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5B5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5E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70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F8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E7C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4C3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465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ADE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748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F7E167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B4DBC9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9D04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55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572575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AE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151482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355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6E4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5BB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C2B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998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98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D96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8F8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B2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CEB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646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8B0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3E1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E8D3C4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971BDBD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9D0E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199-D4-99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0D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572527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9E3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151377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2D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A41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465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9F9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471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B0F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218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54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09B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BDA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1D7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0C6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07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AEAB6C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7446BF70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8DB4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199-D5-101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B73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572943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87F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151522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86B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E39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C4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ADA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33F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-27.7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285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14C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21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C42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-24.8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D8F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-23.6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82E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A57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DD5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-19.7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770FA7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914CE33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B1BB4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199-D5-127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B78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572992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DE6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151428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F52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785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6AA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B30E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FBE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876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821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6A8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93C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2CF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-17.5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846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60D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41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09ED9C3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3D6089A8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77BD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199-D5-104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532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573265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F94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151422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B59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4BE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8B2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33A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AD0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3FE2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A6A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4D2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87E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D3D5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-15.4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693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77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513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-15.4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2BD909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64597512" w14:textId="77777777" w:rsidTr="00427ED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DD09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199-D8-53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2A8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573890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C95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152452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282A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A74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33D8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A70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B54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1079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EE30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876B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07DC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63A7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EA9D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6711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F5CF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24CB8C6" w14:textId="77777777" w:rsidR="000A279D" w:rsidRPr="00AB30BD" w:rsidRDefault="000A279D" w:rsidP="000A279D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kern w:val="0"/>
                <w:sz w:val="18"/>
                <w:szCs w:val="20"/>
                <w14:ligatures w14:val="none"/>
              </w:rPr>
            </w:pPr>
            <w:r w:rsidRPr="00AB30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Extraction</w:t>
            </w:r>
          </w:p>
        </w:tc>
      </w:tr>
      <w:tr w:rsidR="000A279D" w:rsidRPr="00AB30BD" w14:paraId="1A15B84A" w14:textId="77777777" w:rsidTr="00427ED3">
        <w:trPr>
          <w:trHeight w:val="300"/>
          <w:jc w:val="center"/>
        </w:trPr>
        <w:tc>
          <w:tcPr>
            <w:tcW w:w="15111" w:type="dxa"/>
            <w:gridSpan w:val="18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ED1804" w14:textId="77777777" w:rsidR="000A279D" w:rsidRPr="00AB30BD" w:rsidRDefault="000A279D" w:rsidP="000A279D">
            <w:pPr>
              <w:spacing w:before="80" w:after="8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Note: Rates reported in gal/min. Coordinates are in Washington State Plane South (FIPS 4602) using the </w:t>
            </w:r>
            <w:r w:rsidRPr="00AB30BD">
              <w:rPr>
                <w:rFonts w:ascii="Arial" w:eastAsia="Times New Roman" w:hAnsi="Arial" w:cs="Arial"/>
                <w:i/>
                <w:kern w:val="0"/>
                <w:sz w:val="18"/>
                <w:szCs w:val="18"/>
                <w14:ligatures w14:val="none"/>
              </w:rPr>
              <w:t>North American Datum of 1983</w:t>
            </w: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 (NAD83). a. RUM-2 well; not included in model simulation of the unconfined aquifer.</w:t>
            </w:r>
          </w:p>
          <w:p w14:paraId="60BF418B" w14:textId="77777777" w:rsidR="000A279D" w:rsidRPr="00AB30BD" w:rsidRDefault="000A279D" w:rsidP="000A279D">
            <w:pPr>
              <w:tabs>
                <w:tab w:val="left" w:pos="580"/>
                <w:tab w:val="left" w:pos="960"/>
              </w:tabs>
              <w:spacing w:before="80" w:after="8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noBreakHyphen/>
            </w: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noBreakHyphen/>
              <w:t xml:space="preserve"> </w:t>
            </w: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ab/>
              <w:t>=</w:t>
            </w: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ab/>
              <w:t>well was not connected to the P&amp;T for indicated operation during this period.</w:t>
            </w:r>
          </w:p>
          <w:p w14:paraId="24426783" w14:textId="77777777" w:rsidR="000A279D" w:rsidRPr="00AB30BD" w:rsidRDefault="000A279D" w:rsidP="000A279D">
            <w:pPr>
              <w:tabs>
                <w:tab w:val="left" w:pos="580"/>
                <w:tab w:val="left" w:pos="960"/>
              </w:tabs>
              <w:spacing w:before="80" w:after="8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lastRenderedPageBreak/>
              <w:t>CY</w:t>
            </w: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ab/>
              <w:t>=</w:t>
            </w: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ab/>
              <w:t>calendar year</w:t>
            </w:r>
          </w:p>
          <w:p w14:paraId="2289C34A" w14:textId="77777777" w:rsidR="000A279D" w:rsidRPr="00AB30BD" w:rsidRDefault="000A279D" w:rsidP="000A279D">
            <w:pPr>
              <w:tabs>
                <w:tab w:val="left" w:pos="580"/>
                <w:tab w:val="left" w:pos="960"/>
              </w:tabs>
              <w:spacing w:before="80" w:after="8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RUM-2 =</w:t>
            </w:r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ab/>
              <w:t xml:space="preserve">First water-bearing unit of </w:t>
            </w:r>
            <w:proofErr w:type="spellStart"/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Ringold</w:t>
            </w:r>
            <w:proofErr w:type="spellEnd"/>
            <w:r w:rsidRPr="00AB30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 Formation upper mud</w:t>
            </w:r>
          </w:p>
        </w:tc>
      </w:tr>
      <w:tr w:rsidR="000A279D" w:rsidRPr="00AB30BD" w14:paraId="7EB52071" w14:textId="77777777" w:rsidTr="00427ED3">
        <w:trPr>
          <w:trHeight w:val="300"/>
          <w:jc w:val="center"/>
        </w:trPr>
        <w:tc>
          <w:tcPr>
            <w:tcW w:w="7598" w:type="dxa"/>
            <w:gridSpan w:val="9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BB085" w14:textId="77777777" w:rsidR="000A279D" w:rsidRPr="00AB30BD" w:rsidRDefault="000A279D" w:rsidP="000A279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7513" w:type="dxa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BFBCA7" w14:textId="77777777" w:rsidR="000A279D" w:rsidRPr="00AB30BD" w:rsidRDefault="000A279D" w:rsidP="000A279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  <w14:ligatures w14:val="none"/>
              </w:rPr>
            </w:pPr>
          </w:p>
        </w:tc>
      </w:tr>
    </w:tbl>
    <w:p w14:paraId="4B121518" w14:textId="77777777" w:rsidR="00B64F4A" w:rsidRPr="00AB30BD" w:rsidRDefault="00B64F4A"/>
    <w:sectPr w:rsidR="00B64F4A" w:rsidRPr="00AB30BD" w:rsidSect="00AB30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9" w:author="Hulstrom, Jason A" w:date="2023-08-02T07:25:00Z" w:initials="HJA">
    <w:p w14:paraId="7C17EB46" w14:textId="77777777" w:rsidR="00F51479" w:rsidRDefault="00F51479" w:rsidP="00607990">
      <w:pPr>
        <w:pStyle w:val="CommentText"/>
      </w:pPr>
      <w:r>
        <w:rPr>
          <w:rStyle w:val="CommentReference"/>
        </w:rPr>
        <w:annotationRef/>
      </w:r>
      <w:r>
        <w:t>Should be 199-K-240 as well. To support flushing, WE11 and WE13 are both being used by 199-K-240.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17EB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4834D" w16cex:dateUtc="2023-08-02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17EB46" w16cid:durableId="287483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FEF7455F1D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64AB370"/>
    <w:lvl w:ilvl="0">
      <w:start w:val="1"/>
      <w:numFmt w:val="lowerLetter"/>
      <w:pStyle w:val="NumberListDS-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85929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03B97228"/>
    <w:multiLevelType w:val="hybridMultilevel"/>
    <w:tmpl w:val="E684E54C"/>
    <w:lvl w:ilvl="0" w:tplc="1B921FA6">
      <w:start w:val="1"/>
      <w:numFmt w:val="bullet"/>
      <w:pStyle w:val="ExecSum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2C04207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05474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B2C8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3AAA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747F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7A3A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ACDA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D0E0B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F741D1"/>
    <w:multiLevelType w:val="hybridMultilevel"/>
    <w:tmpl w:val="64DE0F98"/>
    <w:lvl w:ilvl="0" w:tplc="803AD02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7AD"/>
    <w:multiLevelType w:val="multilevel"/>
    <w:tmpl w:val="9EC224D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pStyle w:val="Rachel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5" w15:restartNumberingAfterBreak="0">
    <w:nsid w:val="14AF402D"/>
    <w:multiLevelType w:val="hybridMultilevel"/>
    <w:tmpl w:val="78B06D76"/>
    <w:lvl w:ilvl="0" w:tplc="8F8A3A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C64D6"/>
    <w:multiLevelType w:val="hybridMultilevel"/>
    <w:tmpl w:val="5F48C810"/>
    <w:lvl w:ilvl="0" w:tplc="85E41E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1E1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D03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EF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6C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E2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0E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27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83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D559E"/>
    <w:multiLevelType w:val="hybridMultilevel"/>
    <w:tmpl w:val="944827E6"/>
    <w:lvl w:ilvl="0" w:tplc="DFAE913C">
      <w:start w:val="1"/>
      <w:numFmt w:val="lowerLetter"/>
      <w:pStyle w:val="NumberListSS-2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17F8D9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BA8C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78D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14D3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5827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221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E7A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42C1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B57B44"/>
    <w:multiLevelType w:val="hybridMultilevel"/>
    <w:tmpl w:val="425ADC68"/>
    <w:lvl w:ilvl="0" w:tplc="1C601678">
      <w:start w:val="1"/>
      <w:numFmt w:val="bullet"/>
      <w:pStyle w:val="BulletList1D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8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0F35E7"/>
    <w:multiLevelType w:val="hybridMultilevel"/>
    <w:tmpl w:val="C37C15C0"/>
    <w:lvl w:ilvl="0" w:tplc="C950A63E">
      <w:start w:val="1"/>
      <w:numFmt w:val="bullet"/>
      <w:pStyle w:val="Bullet2SS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60F613E2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2986594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1FC7FF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F02C8E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32543F9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B3FA10F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17001A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0B0353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620455"/>
    <w:multiLevelType w:val="hybridMultilevel"/>
    <w:tmpl w:val="BC9AF164"/>
    <w:lvl w:ilvl="0" w:tplc="4B1A89DE">
      <w:start w:val="1"/>
      <w:numFmt w:val="bullet"/>
      <w:pStyle w:val="Bullet-2-D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FA4C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626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7EA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CEF9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C2F2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276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5E9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D43A1"/>
    <w:multiLevelType w:val="hybridMultilevel"/>
    <w:tmpl w:val="907C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40101"/>
    <w:multiLevelType w:val="hybridMultilevel"/>
    <w:tmpl w:val="EC644126"/>
    <w:lvl w:ilvl="0" w:tplc="E4E49D34">
      <w:start w:val="1"/>
      <w:numFmt w:val="bullet"/>
      <w:pStyle w:val="Bullet-S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0F613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8659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FC7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02C8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543F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A10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001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B03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431B4"/>
    <w:multiLevelType w:val="hybridMultilevel"/>
    <w:tmpl w:val="64EE6D78"/>
    <w:lvl w:ilvl="0" w:tplc="29AC2A28">
      <w:start w:val="1"/>
      <w:numFmt w:val="decimal"/>
      <w:pStyle w:val="NumericalList2D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C6D2B"/>
    <w:multiLevelType w:val="hybridMultilevel"/>
    <w:tmpl w:val="0EA65738"/>
    <w:lvl w:ilvl="0" w:tplc="10F24F7E">
      <w:start w:val="1"/>
      <w:numFmt w:val="bullet"/>
      <w:pStyle w:val="BulletD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DA84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A6890"/>
    <w:multiLevelType w:val="hybridMultilevel"/>
    <w:tmpl w:val="0F6609BC"/>
    <w:lvl w:ilvl="0" w:tplc="2F6214A6">
      <w:start w:val="1"/>
      <w:numFmt w:val="bullet"/>
      <w:pStyle w:val="ExecSumBullet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D8FA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43892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8C3B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D066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FB239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D653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90EE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8BE77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A158E1"/>
    <w:multiLevelType w:val="hybridMultilevel"/>
    <w:tmpl w:val="E0A80ADE"/>
    <w:lvl w:ilvl="0" w:tplc="DE9220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1083C"/>
    <w:multiLevelType w:val="hybridMultilevel"/>
    <w:tmpl w:val="3648D49C"/>
    <w:lvl w:ilvl="0" w:tplc="04090015">
      <w:start w:val="1"/>
      <w:numFmt w:val="bullet"/>
      <w:pStyle w:val="BulletList1Sub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B5E66"/>
    <w:multiLevelType w:val="multilevel"/>
    <w:tmpl w:val="59BE55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31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42400D"/>
    <w:multiLevelType w:val="hybridMultilevel"/>
    <w:tmpl w:val="5380EBA6"/>
    <w:lvl w:ilvl="0" w:tplc="E764636A">
      <w:start w:val="1"/>
      <w:numFmt w:val="decimal"/>
      <w:pStyle w:val="ListParagraph"/>
      <w:lvlText w:val="3.1.%1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674C5"/>
    <w:multiLevelType w:val="hybridMultilevel"/>
    <w:tmpl w:val="DFBE2FD6"/>
    <w:lvl w:ilvl="0" w:tplc="DBBAF4A2">
      <w:start w:val="1"/>
      <w:numFmt w:val="decimal"/>
      <w:pStyle w:val="NumberListDS"/>
      <w:lvlText w:val="%1."/>
      <w:lvlJc w:val="left"/>
      <w:pPr>
        <w:ind w:left="720" w:hanging="360"/>
      </w:pPr>
    </w:lvl>
    <w:lvl w:ilvl="1" w:tplc="D7DC9286" w:tentative="1">
      <w:start w:val="1"/>
      <w:numFmt w:val="lowerLetter"/>
      <w:lvlText w:val="%2."/>
      <w:lvlJc w:val="left"/>
      <w:pPr>
        <w:ind w:left="1440" w:hanging="360"/>
      </w:pPr>
    </w:lvl>
    <w:lvl w:ilvl="2" w:tplc="B94886D0" w:tentative="1">
      <w:start w:val="1"/>
      <w:numFmt w:val="lowerRoman"/>
      <w:lvlText w:val="%3."/>
      <w:lvlJc w:val="right"/>
      <w:pPr>
        <w:ind w:left="2160" w:hanging="180"/>
      </w:pPr>
    </w:lvl>
    <w:lvl w:ilvl="3" w:tplc="3BBCFDFE" w:tentative="1">
      <w:start w:val="1"/>
      <w:numFmt w:val="decimal"/>
      <w:lvlText w:val="%4."/>
      <w:lvlJc w:val="left"/>
      <w:pPr>
        <w:ind w:left="2880" w:hanging="360"/>
      </w:pPr>
    </w:lvl>
    <w:lvl w:ilvl="4" w:tplc="7DA0F8D4" w:tentative="1">
      <w:start w:val="1"/>
      <w:numFmt w:val="lowerLetter"/>
      <w:lvlText w:val="%5."/>
      <w:lvlJc w:val="left"/>
      <w:pPr>
        <w:ind w:left="3600" w:hanging="360"/>
      </w:pPr>
    </w:lvl>
    <w:lvl w:ilvl="5" w:tplc="7E02A528" w:tentative="1">
      <w:start w:val="1"/>
      <w:numFmt w:val="lowerRoman"/>
      <w:lvlText w:val="%6."/>
      <w:lvlJc w:val="right"/>
      <w:pPr>
        <w:ind w:left="4320" w:hanging="180"/>
      </w:pPr>
    </w:lvl>
    <w:lvl w:ilvl="6" w:tplc="79845F76" w:tentative="1">
      <w:start w:val="1"/>
      <w:numFmt w:val="decimal"/>
      <w:lvlText w:val="%7."/>
      <w:lvlJc w:val="left"/>
      <w:pPr>
        <w:ind w:left="5040" w:hanging="360"/>
      </w:pPr>
    </w:lvl>
    <w:lvl w:ilvl="7" w:tplc="CABAFC66" w:tentative="1">
      <w:start w:val="1"/>
      <w:numFmt w:val="lowerLetter"/>
      <w:lvlText w:val="%8."/>
      <w:lvlJc w:val="left"/>
      <w:pPr>
        <w:ind w:left="5760" w:hanging="360"/>
      </w:pPr>
    </w:lvl>
    <w:lvl w:ilvl="8" w:tplc="66DA1E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90243"/>
    <w:multiLevelType w:val="multilevel"/>
    <w:tmpl w:val="6EEE1CAC"/>
    <w:styleLink w:val="H-1"/>
    <w:lvl w:ilvl="0">
      <w:start w:val="1"/>
      <w:numFmt w:val="decimal"/>
      <w:lvlText w:val="%1.0"/>
      <w:lvlJc w:val="left"/>
      <w:pPr>
        <w:ind w:left="907" w:hanging="907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1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9D20D4C"/>
    <w:multiLevelType w:val="hybridMultilevel"/>
    <w:tmpl w:val="2A1E4298"/>
    <w:lvl w:ilvl="0" w:tplc="E19A70AA">
      <w:start w:val="1"/>
      <w:numFmt w:val="bullet"/>
      <w:pStyle w:val="Bullet-2-S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D77BF"/>
    <w:multiLevelType w:val="hybridMultilevel"/>
    <w:tmpl w:val="79DA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479A9"/>
    <w:multiLevelType w:val="hybridMultilevel"/>
    <w:tmpl w:val="5DF4D1AC"/>
    <w:lvl w:ilvl="0" w:tplc="EBC44C38">
      <w:start w:val="1"/>
      <w:numFmt w:val="decimal"/>
      <w:pStyle w:val="NumberListS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DF04A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AAF6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68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36A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8EE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4CA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BC55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6F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11459"/>
    <w:multiLevelType w:val="hybridMultilevel"/>
    <w:tmpl w:val="8A28968C"/>
    <w:lvl w:ilvl="0" w:tplc="04090001">
      <w:start w:val="1"/>
      <w:numFmt w:val="bullet"/>
      <w:pStyle w:val="List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A616940"/>
    <w:multiLevelType w:val="singleLevel"/>
    <w:tmpl w:val="6F2A324C"/>
    <w:lvl w:ilvl="0">
      <w:start w:val="1"/>
      <w:numFmt w:val="bullet"/>
      <w:pStyle w:val="TableBullet2nd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</w:rPr>
    </w:lvl>
  </w:abstractNum>
  <w:abstractNum w:abstractNumId="27" w15:restartNumberingAfterBreak="0">
    <w:nsid w:val="746B6EC4"/>
    <w:multiLevelType w:val="hybridMultilevel"/>
    <w:tmpl w:val="75CCB3D8"/>
    <w:lvl w:ilvl="0" w:tplc="BE88FABC">
      <w:start w:val="1"/>
      <w:numFmt w:val="bullet"/>
      <w:pStyle w:val="Bullet-3-SS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BBCC21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73CFA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DA76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FF2290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21812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A84E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BAB0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A0A3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C16284"/>
    <w:multiLevelType w:val="hybridMultilevel"/>
    <w:tmpl w:val="3AFC5C0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9" w15:restartNumberingAfterBreak="0">
    <w:nsid w:val="7B1B02D8"/>
    <w:multiLevelType w:val="hybridMultilevel"/>
    <w:tmpl w:val="B3F2E65A"/>
    <w:lvl w:ilvl="0" w:tplc="8AE017BE">
      <w:start w:val="1"/>
      <w:numFmt w:val="bullet"/>
      <w:pStyle w:val="BulletList1S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3864B8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765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E4E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4CB9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785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EF2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626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A786F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F77A1"/>
    <w:multiLevelType w:val="hybridMultilevel"/>
    <w:tmpl w:val="8704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C7D10"/>
    <w:multiLevelType w:val="hybridMultilevel"/>
    <w:tmpl w:val="248C84C4"/>
    <w:lvl w:ilvl="0" w:tplc="06BEE4B0">
      <w:start w:val="1"/>
      <w:numFmt w:val="bullet"/>
      <w:pStyle w:val="ExecSumBullet2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82E2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EA6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37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C3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E2D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8B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27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080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11FA8"/>
    <w:multiLevelType w:val="hybridMultilevel"/>
    <w:tmpl w:val="84AEA71A"/>
    <w:lvl w:ilvl="0" w:tplc="FDBEE5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70149">
    <w:abstractNumId w:val="8"/>
  </w:num>
  <w:num w:numId="2" w16cid:durableId="2052460733">
    <w:abstractNumId w:val="29"/>
  </w:num>
  <w:num w:numId="3" w16cid:durableId="1251037738">
    <w:abstractNumId w:val="17"/>
  </w:num>
  <w:num w:numId="4" w16cid:durableId="1565145930">
    <w:abstractNumId w:val="25"/>
  </w:num>
  <w:num w:numId="5" w16cid:durableId="958803207">
    <w:abstractNumId w:val="4"/>
  </w:num>
  <w:num w:numId="6" w16cid:durableId="893547299">
    <w:abstractNumId w:val="19"/>
    <w:lvlOverride w:ilvl="0">
      <w:startOverride w:val="1"/>
    </w:lvlOverride>
  </w:num>
  <w:num w:numId="7" w16cid:durableId="501942975">
    <w:abstractNumId w:val="21"/>
  </w:num>
  <w:num w:numId="8" w16cid:durableId="1793480132">
    <w:abstractNumId w:val="13"/>
  </w:num>
  <w:num w:numId="9" w16cid:durableId="418985115">
    <w:abstractNumId w:val="1"/>
  </w:num>
  <w:num w:numId="10" w16cid:durableId="1842353944">
    <w:abstractNumId w:val="11"/>
  </w:num>
  <w:num w:numId="11" w16cid:durableId="538401133">
    <w:abstractNumId w:val="2"/>
  </w:num>
  <w:num w:numId="12" w16cid:durableId="1856460563">
    <w:abstractNumId w:val="3"/>
  </w:num>
  <w:num w:numId="13" w16cid:durableId="1048535057">
    <w:abstractNumId w:val="26"/>
  </w:num>
  <w:num w:numId="14" w16cid:durableId="800000642">
    <w:abstractNumId w:val="30"/>
  </w:num>
  <w:num w:numId="15" w16cid:durableId="1368867883">
    <w:abstractNumId w:val="9"/>
  </w:num>
  <w:num w:numId="16" w16cid:durableId="1200161822">
    <w:abstractNumId w:val="20"/>
    <w:lvlOverride w:ilvl="0">
      <w:startOverride w:val="1"/>
    </w:lvlOverride>
  </w:num>
  <w:num w:numId="17" w16cid:durableId="755202556">
    <w:abstractNumId w:val="20"/>
    <w:lvlOverride w:ilvl="0">
      <w:startOverride w:val="1"/>
    </w:lvlOverride>
  </w:num>
  <w:num w:numId="18" w16cid:durableId="1423801023">
    <w:abstractNumId w:val="20"/>
    <w:lvlOverride w:ilvl="0">
      <w:startOverride w:val="1"/>
    </w:lvlOverride>
  </w:num>
  <w:num w:numId="19" w16cid:durableId="1445342352">
    <w:abstractNumId w:val="0"/>
    <w:lvlOverride w:ilvl="0">
      <w:startOverride w:val="1"/>
    </w:lvlOverride>
  </w:num>
  <w:num w:numId="20" w16cid:durableId="1748573153">
    <w:abstractNumId w:val="31"/>
  </w:num>
  <w:num w:numId="21" w16cid:durableId="1282955431">
    <w:abstractNumId w:val="15"/>
  </w:num>
  <w:num w:numId="22" w16cid:durableId="1028679072">
    <w:abstractNumId w:val="27"/>
  </w:num>
  <w:num w:numId="23" w16cid:durableId="124393687">
    <w:abstractNumId w:val="14"/>
  </w:num>
  <w:num w:numId="24" w16cid:durableId="690762357">
    <w:abstractNumId w:val="10"/>
  </w:num>
  <w:num w:numId="25" w16cid:durableId="39212115">
    <w:abstractNumId w:val="22"/>
  </w:num>
  <w:num w:numId="26" w16cid:durableId="868300901">
    <w:abstractNumId w:val="12"/>
  </w:num>
  <w:num w:numId="27" w16cid:durableId="792406810">
    <w:abstractNumId w:val="18"/>
  </w:num>
  <w:num w:numId="28" w16cid:durableId="963389931">
    <w:abstractNumId w:val="0"/>
  </w:num>
  <w:num w:numId="29" w16cid:durableId="1501774880">
    <w:abstractNumId w:val="24"/>
  </w:num>
  <w:num w:numId="30" w16cid:durableId="1062363831">
    <w:abstractNumId w:val="7"/>
  </w:num>
  <w:num w:numId="31" w16cid:durableId="137723581">
    <w:abstractNumId w:val="20"/>
    <w:lvlOverride w:ilvl="0">
      <w:startOverride w:val="5"/>
    </w:lvlOverride>
  </w:num>
  <w:num w:numId="32" w16cid:durableId="711881972">
    <w:abstractNumId w:val="23"/>
  </w:num>
  <w:num w:numId="33" w16cid:durableId="1929268760">
    <w:abstractNumId w:val="16"/>
  </w:num>
  <w:num w:numId="34" w16cid:durableId="1042024374">
    <w:abstractNumId w:val="20"/>
  </w:num>
  <w:num w:numId="35" w16cid:durableId="1904871408">
    <w:abstractNumId w:val="28"/>
  </w:num>
  <w:num w:numId="36" w16cid:durableId="735590475">
    <w:abstractNumId w:val="5"/>
  </w:num>
  <w:num w:numId="37" w16cid:durableId="1252274066">
    <w:abstractNumId w:val="6"/>
  </w:num>
  <w:num w:numId="38" w16cid:durableId="805511315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lstrom, Jason A">
    <w15:presenceInfo w15:providerId="AD" w15:userId="S::h2924776@rl.gov::3a7ced96-e57b-4726-aa46-91a8b8256b4b"/>
  </w15:person>
  <w15:person w15:author="Hai Pham">
    <w15:presenceInfo w15:providerId="AD" w15:userId="S::HPham@intera.com::faa3b201-b287-40ad-8e8a-9569e26b45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2MLc0szQytDCyMDFT0lEKTi0uzszPAykwqgUAAvd1jywAAAA="/>
  </w:docVars>
  <w:rsids>
    <w:rsidRoot w:val="00AB30BD"/>
    <w:rsid w:val="000A279D"/>
    <w:rsid w:val="00427ED3"/>
    <w:rsid w:val="00436924"/>
    <w:rsid w:val="004E7C11"/>
    <w:rsid w:val="007B33AB"/>
    <w:rsid w:val="009B1916"/>
    <w:rsid w:val="009D1CAC"/>
    <w:rsid w:val="00AB30BD"/>
    <w:rsid w:val="00B64F4A"/>
    <w:rsid w:val="00D43BCB"/>
    <w:rsid w:val="00E86CAF"/>
    <w:rsid w:val="00F51479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CD88"/>
  <w15:chartTrackingRefBased/>
  <w15:docId w15:val="{737135F4-59EE-4D5B-9767-6DFD669A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Main-Head"/>
    <w:next w:val="BodyText"/>
    <w:link w:val="Heading1Char"/>
    <w:qFormat/>
    <w:rsid w:val="00AB30BD"/>
    <w:pPr>
      <w:keepNext/>
      <w:numPr>
        <w:numId w:val="27"/>
      </w:numPr>
      <w:spacing w:after="160"/>
      <w:jc w:val="center"/>
      <w:outlineLvl w:val="0"/>
    </w:pPr>
    <w:rPr>
      <w:sz w:val="28"/>
    </w:rPr>
  </w:style>
  <w:style w:type="paragraph" w:styleId="Heading2">
    <w:name w:val="heading 2"/>
    <w:basedOn w:val="Main-Head"/>
    <w:next w:val="BodyText"/>
    <w:link w:val="Heading2Char"/>
    <w:qFormat/>
    <w:rsid w:val="00AB30BD"/>
    <w:pPr>
      <w:keepNext/>
      <w:keepLines/>
      <w:numPr>
        <w:ilvl w:val="1"/>
        <w:numId w:val="27"/>
      </w:numPr>
      <w:tabs>
        <w:tab w:val="left" w:pos="1080"/>
      </w:tabs>
      <w:spacing w:before="160" w:after="160"/>
      <w:outlineLvl w:val="1"/>
    </w:pPr>
    <w:rPr>
      <w:sz w:val="28"/>
    </w:rPr>
  </w:style>
  <w:style w:type="paragraph" w:styleId="Heading3">
    <w:name w:val="heading 3"/>
    <w:basedOn w:val="Main-Head"/>
    <w:next w:val="BodyText"/>
    <w:link w:val="Heading3Char"/>
    <w:qFormat/>
    <w:rsid w:val="00AB30BD"/>
    <w:pPr>
      <w:keepNext/>
      <w:keepLines/>
      <w:numPr>
        <w:ilvl w:val="2"/>
        <w:numId w:val="27"/>
      </w:numPr>
      <w:spacing w:before="80" w:after="80"/>
      <w:outlineLvl w:val="2"/>
    </w:pPr>
    <w:rPr>
      <w:sz w:val="24"/>
    </w:rPr>
  </w:style>
  <w:style w:type="paragraph" w:styleId="Heading4">
    <w:name w:val="heading 4"/>
    <w:basedOn w:val="Main-Head"/>
    <w:next w:val="BodyText"/>
    <w:link w:val="Heading4Char"/>
    <w:qFormat/>
    <w:rsid w:val="00AB30BD"/>
    <w:pPr>
      <w:keepNext/>
      <w:keepLines/>
      <w:numPr>
        <w:ilvl w:val="3"/>
        <w:numId w:val="27"/>
      </w:numPr>
      <w:spacing w:before="80" w:after="80"/>
      <w:ind w:left="864"/>
      <w:outlineLvl w:val="3"/>
    </w:pPr>
    <w:rPr>
      <w:i/>
      <w:sz w:val="24"/>
    </w:rPr>
  </w:style>
  <w:style w:type="paragraph" w:styleId="Heading5">
    <w:name w:val="heading 5"/>
    <w:basedOn w:val="Main-Head"/>
    <w:next w:val="BodyText"/>
    <w:link w:val="Heading5Char"/>
    <w:qFormat/>
    <w:rsid w:val="00AB30BD"/>
    <w:pPr>
      <w:keepNext/>
      <w:keepLines/>
      <w:spacing w:before="80"/>
      <w:outlineLvl w:val="4"/>
    </w:pPr>
    <w:rPr>
      <w:i/>
      <w:sz w:val="24"/>
    </w:rPr>
  </w:style>
  <w:style w:type="paragraph" w:styleId="Heading6">
    <w:name w:val="heading 6"/>
    <w:basedOn w:val="Main-Head"/>
    <w:next w:val="BodyText"/>
    <w:link w:val="Heading6Char"/>
    <w:qFormat/>
    <w:rsid w:val="00AB30BD"/>
    <w:pPr>
      <w:numPr>
        <w:ilvl w:val="5"/>
        <w:numId w:val="27"/>
      </w:numPr>
      <w:outlineLvl w:val="5"/>
    </w:pPr>
    <w:rPr>
      <w:b w:val="0"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AB30BD"/>
    <w:pPr>
      <w:numPr>
        <w:ilvl w:val="6"/>
        <w:numId w:val="27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AB30BD"/>
    <w:pPr>
      <w:numPr>
        <w:ilvl w:val="7"/>
        <w:numId w:val="27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AB30BD"/>
    <w:pPr>
      <w:numPr>
        <w:ilvl w:val="8"/>
        <w:numId w:val="27"/>
      </w:numPr>
      <w:spacing w:before="240" w:after="60" w:line="240" w:lineRule="auto"/>
      <w:outlineLvl w:val="8"/>
    </w:pPr>
    <w:rPr>
      <w:rFonts w:ascii="Arial" w:eastAsia="Times New Roman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0BD"/>
    <w:rPr>
      <w:rFonts w:ascii="Arial Narrow" w:eastAsia="Times New Roman" w:hAnsi="Arial Narrow" w:cs="Times New Roman"/>
      <w:b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AB30BD"/>
    <w:rPr>
      <w:rFonts w:ascii="Arial Narrow" w:eastAsia="Times New Roman" w:hAnsi="Arial Narrow" w:cs="Times New Roman"/>
      <w:b/>
      <w:kern w:val="0"/>
      <w:sz w:val="28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AB30BD"/>
    <w:rPr>
      <w:rFonts w:ascii="Arial Narrow" w:eastAsia="Times New Roman" w:hAnsi="Arial Narrow" w:cs="Times New Roman"/>
      <w:b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AB30BD"/>
    <w:rPr>
      <w:rFonts w:ascii="Arial Narrow" w:eastAsia="Times New Roman" w:hAnsi="Arial Narrow" w:cs="Times New Roman"/>
      <w:b/>
      <w:i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AB30BD"/>
    <w:rPr>
      <w:rFonts w:ascii="Arial Narrow" w:eastAsia="Times New Roman" w:hAnsi="Arial Narrow" w:cs="Times New Roman"/>
      <w:b/>
      <w:i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AB30BD"/>
    <w:rPr>
      <w:rFonts w:ascii="Arial Narrow" w:eastAsia="Times New Roman" w:hAnsi="Arial Narrow" w:cs="Times New Roman"/>
      <w:i/>
      <w:kern w:val="0"/>
      <w:sz w:val="24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AB30B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rsid w:val="00AB30BD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rsid w:val="00AB30BD"/>
    <w:rPr>
      <w:rFonts w:ascii="Arial" w:eastAsia="Times New Roman" w:hAnsi="Arial" w:cs="Arial"/>
      <w:kern w:val="0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AB30BD"/>
  </w:style>
  <w:style w:type="paragraph" w:customStyle="1" w:styleId="Main-Head">
    <w:name w:val="Main-Head"/>
    <w:basedOn w:val="Normal"/>
    <w:next w:val="BodyText"/>
    <w:link w:val="Main-HeadChar"/>
    <w:rsid w:val="00AB30BD"/>
    <w:pPr>
      <w:spacing w:after="0" w:line="240" w:lineRule="auto"/>
    </w:pPr>
    <w:rPr>
      <w:rFonts w:ascii="Arial Narrow" w:eastAsia="Times New Roman" w:hAnsi="Arial Narrow" w:cs="Times New Roman"/>
      <w:b/>
      <w:kern w:val="0"/>
      <w:szCs w:val="20"/>
      <w14:ligatures w14:val="none"/>
    </w:rPr>
  </w:style>
  <w:style w:type="paragraph" w:styleId="BodyText">
    <w:name w:val="Body Text"/>
    <w:basedOn w:val="Normal"/>
    <w:link w:val="BodyTextChar"/>
    <w:qFormat/>
    <w:rsid w:val="00AB30BD"/>
    <w:pPr>
      <w:spacing w:line="252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AB30B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Main-HeadChar">
    <w:name w:val="Main-Head Char"/>
    <w:link w:val="Main-Head"/>
    <w:rsid w:val="00AB30BD"/>
    <w:rPr>
      <w:rFonts w:ascii="Arial Narrow" w:eastAsia="Times New Roman" w:hAnsi="Arial Narrow" w:cs="Times New Roman"/>
      <w:b/>
      <w:kern w:val="0"/>
      <w:szCs w:val="20"/>
      <w14:ligatures w14:val="none"/>
    </w:rPr>
  </w:style>
  <w:style w:type="paragraph" w:styleId="TOC1">
    <w:name w:val="toc 1"/>
    <w:basedOn w:val="BodyText"/>
    <w:next w:val="TOC2"/>
    <w:uiPriority w:val="39"/>
    <w:rsid w:val="00AB30BD"/>
    <w:pPr>
      <w:tabs>
        <w:tab w:val="right" w:leader="dot" w:pos="9360"/>
      </w:tabs>
      <w:spacing w:before="80" w:line="240" w:lineRule="auto"/>
      <w:ind w:left="540" w:right="720" w:hanging="540"/>
    </w:pPr>
    <w:rPr>
      <w:rFonts w:ascii="Times New Roman Bold" w:hAnsi="Times New Roman Bold"/>
      <w:b/>
      <w:noProof/>
    </w:rPr>
  </w:style>
  <w:style w:type="paragraph" w:styleId="TOC2">
    <w:name w:val="toc 2"/>
    <w:basedOn w:val="TOC1"/>
    <w:next w:val="TOC3"/>
    <w:uiPriority w:val="39"/>
    <w:rsid w:val="00AB30BD"/>
    <w:pPr>
      <w:spacing w:before="40" w:after="80"/>
      <w:ind w:left="1080"/>
    </w:pPr>
    <w:rPr>
      <w:rFonts w:ascii="Times New Roman" w:hAnsi="Times New Roman"/>
      <w:b w:val="0"/>
    </w:rPr>
  </w:style>
  <w:style w:type="paragraph" w:styleId="TOC3">
    <w:name w:val="toc 3"/>
    <w:basedOn w:val="TOC2"/>
    <w:uiPriority w:val="39"/>
    <w:rsid w:val="00AB30BD"/>
    <w:pPr>
      <w:ind w:left="1714" w:hanging="634"/>
    </w:pPr>
  </w:style>
  <w:style w:type="paragraph" w:styleId="Header">
    <w:name w:val="header"/>
    <w:basedOn w:val="Normal"/>
    <w:link w:val="HeaderChar"/>
    <w:uiPriority w:val="99"/>
    <w:rsid w:val="00AB30BD"/>
    <w:pPr>
      <w:spacing w:after="0" w:line="240" w:lineRule="auto"/>
      <w:jc w:val="center"/>
    </w:pPr>
    <w:rPr>
      <w:rFonts w:ascii="Arial" w:eastAsia="Times New Roman" w:hAnsi="Arial" w:cs="Times New Roman"/>
      <w:caps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B30BD"/>
    <w:rPr>
      <w:rFonts w:ascii="Arial" w:eastAsia="Times New Roman" w:hAnsi="Arial" w:cs="Times New Roman"/>
      <w:caps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AB30BD"/>
    <w:pPr>
      <w:tabs>
        <w:tab w:val="right" w:pos="9000"/>
      </w:tabs>
      <w:spacing w:after="0" w:line="240" w:lineRule="auto"/>
      <w:jc w:val="center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B30BD"/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styleId="PageNumber">
    <w:name w:val="page number"/>
    <w:rsid w:val="00AB30BD"/>
    <w:rPr>
      <w:rFonts w:ascii="Arial" w:hAnsi="Arial"/>
      <w:sz w:val="20"/>
    </w:rPr>
  </w:style>
  <w:style w:type="table" w:styleId="TableGrid">
    <w:name w:val="Table Grid"/>
    <w:basedOn w:val="TableNormal"/>
    <w:rsid w:val="00AB30B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Matter">
    <w:name w:val="FrontMatter"/>
    <w:basedOn w:val="Normal"/>
    <w:rsid w:val="00AB30BD"/>
    <w:pPr>
      <w:keepNext/>
      <w:spacing w:before="120" w:after="360" w:line="240" w:lineRule="auto"/>
      <w:jc w:val="center"/>
      <w:outlineLvl w:val="0"/>
    </w:pPr>
    <w:rPr>
      <w:rFonts w:ascii="Arial Narrow" w:eastAsia="Times New Roman" w:hAnsi="Arial Narrow" w:cs="Times New Roman"/>
      <w:b/>
      <w:kern w:val="0"/>
      <w:sz w:val="28"/>
      <w:szCs w:val="20"/>
      <w14:ligatures w14:val="none"/>
    </w:rPr>
  </w:style>
  <w:style w:type="paragraph" w:customStyle="1" w:styleId="AppendixFlysheet">
    <w:name w:val="Appendix Flysheet"/>
    <w:next w:val="AppendixTitle"/>
    <w:rsid w:val="00AB30BD"/>
    <w:pPr>
      <w:spacing w:before="2040" w:after="360" w:line="240" w:lineRule="auto"/>
      <w:jc w:val="center"/>
      <w:outlineLvl w:val="0"/>
    </w:pPr>
    <w:rPr>
      <w:rFonts w:ascii="Arial Narrow" w:eastAsia="Times New Roman" w:hAnsi="Arial Narrow" w:cs="Times New Roman"/>
      <w:b/>
      <w:snapToGrid w:val="0"/>
      <w:kern w:val="0"/>
      <w:sz w:val="32"/>
      <w:szCs w:val="20"/>
      <w14:ligatures w14:val="none"/>
    </w:rPr>
  </w:style>
  <w:style w:type="paragraph" w:styleId="BalloonText">
    <w:name w:val="Balloon Text"/>
    <w:basedOn w:val="Normal"/>
    <w:link w:val="BalloonTextChar"/>
    <w:rsid w:val="00AB30BD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rsid w:val="00AB30BD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customStyle="1" w:styleId="AppendixTitle">
    <w:name w:val="Appendix Title"/>
    <w:basedOn w:val="AppendixFlysheet"/>
    <w:rsid w:val="00AB30BD"/>
    <w:pPr>
      <w:spacing w:before="160" w:after="0"/>
      <w:outlineLvl w:val="9"/>
    </w:pPr>
  </w:style>
  <w:style w:type="paragraph" w:customStyle="1" w:styleId="BulletList1DS">
    <w:name w:val="Bullet List 1 (DS)"/>
    <w:basedOn w:val="Normal"/>
    <w:rsid w:val="00AB30BD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ulletList1SS">
    <w:name w:val="Bullet List 1 (SS)"/>
    <w:basedOn w:val="Normal"/>
    <w:rsid w:val="00AB30B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ulletList1Sub">
    <w:name w:val="Bullet List 1 (Sub)"/>
    <w:basedOn w:val="BulletList1SS"/>
    <w:rsid w:val="00AB30BD"/>
    <w:pPr>
      <w:numPr>
        <w:numId w:val="3"/>
      </w:numPr>
    </w:pPr>
  </w:style>
  <w:style w:type="paragraph" w:customStyle="1" w:styleId="BulletDS">
    <w:name w:val="Bullet_DS"/>
    <w:basedOn w:val="BodyText"/>
    <w:rsid w:val="00AB30BD"/>
    <w:pPr>
      <w:numPr>
        <w:numId w:val="23"/>
      </w:numPr>
    </w:pPr>
  </w:style>
  <w:style w:type="paragraph" w:styleId="DocumentMap">
    <w:name w:val="Document Map"/>
    <w:basedOn w:val="Normal"/>
    <w:link w:val="DocumentMapChar"/>
    <w:rsid w:val="00AB30BD"/>
    <w:pPr>
      <w:shd w:val="clear" w:color="auto" w:fill="000080"/>
      <w:spacing w:after="0" w:line="240" w:lineRule="auto"/>
    </w:pPr>
    <w:rPr>
      <w:rFonts w:ascii="Tahoma" w:eastAsia="Times New Roman" w:hAnsi="Tahoma" w:cs="Tahoma"/>
      <w:kern w:val="0"/>
      <w:sz w:val="20"/>
      <w:szCs w:val="20"/>
      <w14:ligatures w14:val="none"/>
    </w:rPr>
  </w:style>
  <w:style w:type="character" w:customStyle="1" w:styleId="DocumentMapChar">
    <w:name w:val="Document Map Char"/>
    <w:basedOn w:val="DefaultParagraphFont"/>
    <w:link w:val="DocumentMap"/>
    <w:rsid w:val="00AB30BD"/>
    <w:rPr>
      <w:rFonts w:ascii="Tahoma" w:eastAsia="Times New Roman" w:hAnsi="Tahoma" w:cs="Tahoma"/>
      <w:kern w:val="0"/>
      <w:sz w:val="20"/>
      <w:szCs w:val="20"/>
      <w:shd w:val="clear" w:color="auto" w:fill="000080"/>
      <w14:ligatures w14:val="none"/>
    </w:rPr>
  </w:style>
  <w:style w:type="paragraph" w:customStyle="1" w:styleId="Bullet-2-DS">
    <w:name w:val="Bullet-2-DS"/>
    <w:basedOn w:val="BodyText"/>
    <w:next w:val="BodyText"/>
    <w:rsid w:val="00AB30BD"/>
    <w:pPr>
      <w:numPr>
        <w:numId w:val="24"/>
      </w:numPr>
    </w:pPr>
  </w:style>
  <w:style w:type="paragraph" w:customStyle="1" w:styleId="BulletDS2">
    <w:name w:val="Bullet DS 2"/>
    <w:rsid w:val="00AB30BD"/>
    <w:pPr>
      <w:spacing w:after="12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FootnoteReference">
    <w:name w:val="footnote reference"/>
    <w:uiPriority w:val="99"/>
    <w:rsid w:val="00AB30BD"/>
    <w:rPr>
      <w:rFonts w:ascii="Arial" w:hAnsi="Arial"/>
      <w:spacing w:val="0"/>
      <w:position w:val="6"/>
      <w:sz w:val="16"/>
    </w:rPr>
  </w:style>
  <w:style w:type="paragraph" w:styleId="FootnoteText">
    <w:name w:val="footnote text"/>
    <w:basedOn w:val="BodyText"/>
    <w:link w:val="FootnoteTextChar"/>
    <w:uiPriority w:val="99"/>
    <w:rsid w:val="00AB30BD"/>
    <w:pPr>
      <w:spacing w:after="0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30BD"/>
    <w:rPr>
      <w:rFonts w:ascii="Arial" w:eastAsia="Times New Roman" w:hAnsi="Arial" w:cs="Times New Roman"/>
      <w:kern w:val="0"/>
      <w:sz w:val="18"/>
      <w:szCs w:val="20"/>
      <w14:ligatures w14:val="none"/>
    </w:rPr>
  </w:style>
  <w:style w:type="paragraph" w:customStyle="1" w:styleId="Bullet-SS">
    <w:name w:val="Bullet-SS"/>
    <w:rsid w:val="00AB30BD"/>
    <w:pPr>
      <w:numPr>
        <w:numId w:val="26"/>
      </w:numPr>
      <w:spacing w:after="40" w:line="252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HeadingDocMap">
    <w:name w:val="Heading (Doc. Map)"/>
    <w:basedOn w:val="Heading8"/>
    <w:next w:val="Normal"/>
    <w:rsid w:val="00AB30BD"/>
  </w:style>
  <w:style w:type="character" w:styleId="Hyperlink">
    <w:name w:val="Hyperlink"/>
    <w:aliases w:val="CHPRC Hyperlink [CTL+L]"/>
    <w:uiPriority w:val="99"/>
    <w:rsid w:val="00AB30BD"/>
    <w:rPr>
      <w:color w:val="0000FF"/>
      <w:u w:val="single"/>
    </w:rPr>
  </w:style>
  <w:style w:type="paragraph" w:styleId="NormalIndent">
    <w:name w:val="Normal Indent"/>
    <w:basedOn w:val="Normal"/>
    <w:rsid w:val="00AB30BD"/>
    <w:pPr>
      <w:spacing w:after="0" w:line="240" w:lineRule="auto"/>
      <w:ind w:left="3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Caption">
    <w:name w:val="caption"/>
    <w:basedOn w:val="Main-Head"/>
    <w:next w:val="Normal"/>
    <w:link w:val="CaptionChar"/>
    <w:qFormat/>
    <w:rsid w:val="00AB30BD"/>
    <w:pPr>
      <w:keepNext/>
      <w:spacing w:after="240"/>
    </w:pPr>
    <w:rPr>
      <w:b w:val="0"/>
      <w:i/>
    </w:rPr>
  </w:style>
  <w:style w:type="paragraph" w:customStyle="1" w:styleId="ExecSumText">
    <w:name w:val="ExecSumText"/>
    <w:basedOn w:val="BodyText"/>
    <w:rsid w:val="00AB30BD"/>
    <w:pPr>
      <w:spacing w:line="360" w:lineRule="auto"/>
      <w:ind w:left="720" w:right="720"/>
    </w:pPr>
  </w:style>
  <w:style w:type="paragraph" w:customStyle="1" w:styleId="FigureNumberCaption">
    <w:name w:val="Figure Number&amp;Caption"/>
    <w:basedOn w:val="Main-Head"/>
    <w:next w:val="Normal"/>
    <w:link w:val="FigureNumberCaptionChar"/>
    <w:rsid w:val="00AB30BD"/>
    <w:pPr>
      <w:spacing w:before="80" w:after="240"/>
      <w:jc w:val="center"/>
    </w:pPr>
  </w:style>
  <w:style w:type="character" w:customStyle="1" w:styleId="FigureNumberCaptionChar">
    <w:name w:val="Figure Number&amp;Caption Char"/>
    <w:basedOn w:val="Main-HeadChar"/>
    <w:link w:val="FigureNumberCaption"/>
    <w:rsid w:val="00AB30BD"/>
    <w:rPr>
      <w:rFonts w:ascii="Arial Narrow" w:eastAsia="Times New Roman" w:hAnsi="Arial Narrow" w:cs="Times New Roman"/>
      <w:b/>
      <w:kern w:val="0"/>
      <w:szCs w:val="20"/>
      <w14:ligatures w14:val="none"/>
    </w:rPr>
  </w:style>
  <w:style w:type="paragraph" w:customStyle="1" w:styleId="TableBullet">
    <w:name w:val="Table Bullet"/>
    <w:basedOn w:val="ListParagraph"/>
    <w:rsid w:val="00AB30BD"/>
    <w:pPr>
      <w:numPr>
        <w:numId w:val="12"/>
      </w:numPr>
      <w:spacing w:before="80" w:after="80"/>
    </w:pPr>
    <w:rPr>
      <w:rFonts w:ascii="Arial" w:hAnsi="Arial"/>
      <w:sz w:val="18"/>
    </w:rPr>
  </w:style>
  <w:style w:type="paragraph" w:customStyle="1" w:styleId="Number">
    <w:name w:val="Number"/>
    <w:basedOn w:val="BodyText"/>
    <w:next w:val="BodyText"/>
    <w:rsid w:val="00AB30BD"/>
    <w:pPr>
      <w:spacing w:after="0"/>
      <w:ind w:left="360" w:hanging="360"/>
    </w:pPr>
  </w:style>
  <w:style w:type="paragraph" w:customStyle="1" w:styleId="NumberListDS">
    <w:name w:val="NumberList_DS"/>
    <w:rsid w:val="00AB30BD"/>
    <w:pPr>
      <w:numPr>
        <w:numId w:val="16"/>
      </w:numPr>
      <w:spacing w:line="252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NumberListDS-2">
    <w:name w:val="NumberList_DS-2"/>
    <w:rsid w:val="00AB30BD"/>
    <w:pPr>
      <w:numPr>
        <w:numId w:val="19"/>
      </w:numPr>
      <w:spacing w:line="252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NumberListSS">
    <w:name w:val="NumberList_SS"/>
    <w:rsid w:val="00AB30BD"/>
    <w:pPr>
      <w:numPr>
        <w:numId w:val="29"/>
      </w:numPr>
      <w:spacing w:after="40" w:line="252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NumberListSS-2">
    <w:name w:val="NumberList_SS-2"/>
    <w:rsid w:val="00AB30BD"/>
    <w:pPr>
      <w:numPr>
        <w:numId w:val="30"/>
      </w:numPr>
      <w:spacing w:after="40" w:line="252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TableofFigures">
    <w:name w:val="table of figures"/>
    <w:basedOn w:val="Normal"/>
    <w:next w:val="Normal"/>
    <w:uiPriority w:val="99"/>
    <w:rsid w:val="00AB30BD"/>
    <w:pPr>
      <w:tabs>
        <w:tab w:val="right" w:leader="dot" w:pos="9360"/>
      </w:tabs>
      <w:spacing w:before="80" w:after="80" w:line="240" w:lineRule="auto"/>
      <w:ind w:left="1260" w:right="936" w:hanging="1260"/>
    </w:pPr>
    <w:rPr>
      <w:rFonts w:ascii="Times New Roman" w:eastAsia="Times New Roman" w:hAnsi="Times New Roman" w:cs="Times New Roman"/>
      <w:noProof/>
      <w:kern w:val="0"/>
      <w:szCs w:val="20"/>
      <w14:ligatures w14:val="none"/>
    </w:rPr>
  </w:style>
  <w:style w:type="paragraph" w:customStyle="1" w:styleId="ReferenceListText">
    <w:name w:val="Reference List Text"/>
    <w:basedOn w:val="BodyText"/>
    <w:uiPriority w:val="99"/>
    <w:qFormat/>
    <w:rsid w:val="00AB30BD"/>
    <w:pPr>
      <w:keepLines/>
      <w:ind w:left="1008" w:hanging="1008"/>
    </w:pPr>
  </w:style>
  <w:style w:type="paragraph" w:customStyle="1" w:styleId="TableText">
    <w:name w:val="Table Text"/>
    <w:rsid w:val="00AB30BD"/>
    <w:pPr>
      <w:spacing w:before="40" w:after="4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Head">
    <w:name w:val="Table Head"/>
    <w:aliases w:val="th"/>
    <w:basedOn w:val="Normal"/>
    <w:next w:val="Normal"/>
    <w:rsid w:val="00AB30BD"/>
    <w:pPr>
      <w:spacing w:before="80" w:after="80" w:line="240" w:lineRule="auto"/>
      <w:jc w:val="center"/>
    </w:pPr>
    <w:rPr>
      <w:rFonts w:ascii="Arial" w:eastAsia="Times New Roman" w:hAnsi="Arial" w:cs="Times New Roman"/>
      <w:b/>
      <w:kern w:val="0"/>
      <w:sz w:val="18"/>
      <w:szCs w:val="20"/>
      <w14:ligatures w14:val="none"/>
    </w:rPr>
  </w:style>
  <w:style w:type="paragraph" w:styleId="TOC4">
    <w:name w:val="toc 4"/>
    <w:basedOn w:val="TOC3"/>
    <w:autoRedefine/>
    <w:rsid w:val="00AB30BD"/>
    <w:pPr>
      <w:tabs>
        <w:tab w:val="right" w:pos="2880"/>
      </w:tabs>
      <w:ind w:left="2160"/>
    </w:pPr>
  </w:style>
  <w:style w:type="paragraph" w:styleId="TOC5">
    <w:name w:val="toc 5"/>
    <w:basedOn w:val="Normal"/>
    <w:next w:val="Normal"/>
    <w:autoRedefine/>
    <w:rsid w:val="00AB30BD"/>
    <w:pPr>
      <w:spacing w:after="0" w:line="240" w:lineRule="auto"/>
      <w:ind w:left="88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TOC6">
    <w:name w:val="toc 6"/>
    <w:basedOn w:val="Normal"/>
    <w:next w:val="Normal"/>
    <w:autoRedefine/>
    <w:rsid w:val="00AB30BD"/>
    <w:pPr>
      <w:tabs>
        <w:tab w:val="right" w:leader="dot" w:pos="9360"/>
      </w:tabs>
      <w:spacing w:before="40" w:after="80" w:line="240" w:lineRule="auto"/>
      <w:ind w:left="547" w:right="720" w:hanging="547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7">
    <w:name w:val="toc 7"/>
    <w:basedOn w:val="Normal"/>
    <w:next w:val="Normal"/>
    <w:autoRedefine/>
    <w:rsid w:val="00AB30BD"/>
    <w:pPr>
      <w:spacing w:after="0" w:line="240" w:lineRule="auto"/>
      <w:ind w:left="132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TOC8">
    <w:name w:val="toc 8"/>
    <w:basedOn w:val="Normal"/>
    <w:next w:val="Normal"/>
    <w:autoRedefine/>
    <w:rsid w:val="00AB30BD"/>
    <w:pPr>
      <w:spacing w:after="0" w:line="240" w:lineRule="auto"/>
      <w:ind w:left="15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TOC9">
    <w:name w:val="toc 9"/>
    <w:basedOn w:val="Normal"/>
    <w:next w:val="Normal"/>
    <w:autoRedefine/>
    <w:rsid w:val="00AB30BD"/>
    <w:pPr>
      <w:spacing w:after="0" w:line="240" w:lineRule="auto"/>
      <w:ind w:left="17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ableBody">
    <w:name w:val="Table Body"/>
    <w:aliases w:val="tb"/>
    <w:basedOn w:val="TableHead"/>
    <w:link w:val="TableBodyChar"/>
    <w:rsid w:val="00AB30BD"/>
    <w:pPr>
      <w:jc w:val="left"/>
    </w:pPr>
    <w:rPr>
      <w:b w:val="0"/>
    </w:rPr>
  </w:style>
  <w:style w:type="paragraph" w:styleId="Revision">
    <w:name w:val="Revision"/>
    <w:hidden/>
    <w:semiHidden/>
    <w:rsid w:val="00AB30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TableNotes">
    <w:name w:val="Table Notes"/>
    <w:aliases w:val="tn"/>
    <w:basedOn w:val="TableBody"/>
    <w:link w:val="TableNotesChar"/>
    <w:rsid w:val="00AB30BD"/>
  </w:style>
  <w:style w:type="paragraph" w:customStyle="1" w:styleId="TableNumberCaption">
    <w:name w:val="Table Number&amp;Caption"/>
    <w:basedOn w:val="FigureNumberCaption"/>
    <w:link w:val="TableNumberCaptionChar"/>
    <w:rsid w:val="00AB30BD"/>
    <w:pPr>
      <w:spacing w:before="240" w:after="40"/>
    </w:pPr>
  </w:style>
  <w:style w:type="character" w:styleId="LineNumber">
    <w:name w:val="line number"/>
    <w:basedOn w:val="DefaultParagraphFont"/>
    <w:rsid w:val="00AB30BD"/>
  </w:style>
  <w:style w:type="character" w:styleId="FollowedHyperlink">
    <w:name w:val="FollowedHyperlink"/>
    <w:basedOn w:val="DefaultParagraphFont"/>
    <w:uiPriority w:val="99"/>
    <w:rsid w:val="00AB30BD"/>
    <w:rPr>
      <w:color w:val="800080"/>
      <w:u w:val="single"/>
    </w:rPr>
  </w:style>
  <w:style w:type="paragraph" w:customStyle="1" w:styleId="FirstMemoLine">
    <w:name w:val="First Memo Line"/>
    <w:basedOn w:val="Main-Head"/>
    <w:rsid w:val="00AB30BD"/>
    <w:pPr>
      <w:pBdr>
        <w:bottom w:val="single" w:sz="6" w:space="1" w:color="auto"/>
      </w:pBdr>
      <w:tabs>
        <w:tab w:val="right" w:pos="9000"/>
      </w:tabs>
    </w:pPr>
    <w:rPr>
      <w:spacing w:val="50"/>
      <w:sz w:val="20"/>
    </w:rPr>
  </w:style>
  <w:style w:type="paragraph" w:customStyle="1" w:styleId="MemoSubject">
    <w:name w:val="Memo Subject"/>
    <w:basedOn w:val="Normal"/>
    <w:rsid w:val="00AB30BD"/>
    <w:pPr>
      <w:spacing w:after="240" w:line="240" w:lineRule="auto"/>
    </w:pPr>
    <w:rPr>
      <w:rFonts w:ascii="Book Antiqua" w:eastAsia="Times New Roman" w:hAnsi="Book Antiqua" w:cs="Times New Roman"/>
      <w:b/>
      <w:kern w:val="0"/>
      <w:sz w:val="36"/>
      <w:szCs w:val="20"/>
      <w14:ligatures w14:val="none"/>
    </w:rPr>
  </w:style>
  <w:style w:type="paragraph" w:styleId="ListBullet">
    <w:name w:val="List Bullet"/>
    <w:basedOn w:val="Normal"/>
    <w:rsid w:val="00AB30BD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NUCFormHead2">
    <w:name w:val="NUC Form Head 2"/>
    <w:link w:val="NUCFormHead2Char"/>
    <w:rsid w:val="00AB30BD"/>
    <w:pPr>
      <w:spacing w:before="40" w:after="20" w:line="240" w:lineRule="auto"/>
    </w:pPr>
    <w:rPr>
      <w:rFonts w:ascii="Arial" w:eastAsia="Times New Roman" w:hAnsi="Arial" w:cs="Times New Roman"/>
      <w:b/>
      <w:bCs/>
      <w:kern w:val="0"/>
      <w:sz w:val="18"/>
      <w:szCs w:val="20"/>
      <w14:ligatures w14:val="none"/>
    </w:rPr>
  </w:style>
  <w:style w:type="character" w:customStyle="1" w:styleId="NUCFormHead2Char">
    <w:name w:val="NUC Form Head 2 Char"/>
    <w:basedOn w:val="DefaultParagraphFont"/>
    <w:link w:val="NUCFormHead2"/>
    <w:rsid w:val="00AB30BD"/>
    <w:rPr>
      <w:rFonts w:ascii="Arial" w:eastAsia="Times New Roman" w:hAnsi="Arial" w:cs="Times New Roman"/>
      <w:b/>
      <w:bCs/>
      <w:kern w:val="0"/>
      <w:sz w:val="18"/>
      <w:szCs w:val="20"/>
      <w14:ligatures w14:val="none"/>
    </w:rPr>
  </w:style>
  <w:style w:type="paragraph" w:customStyle="1" w:styleId="NUCFormBody">
    <w:name w:val="NUC Form Body"/>
    <w:link w:val="NUCFormBodyCharChar"/>
    <w:rsid w:val="00AB30BD"/>
    <w:pPr>
      <w:spacing w:before="40" w:after="20" w:line="240" w:lineRule="auto"/>
    </w:pPr>
    <w:rPr>
      <w:rFonts w:ascii="Arial" w:eastAsia="Times New Roman" w:hAnsi="Arial" w:cs="Arial"/>
      <w:kern w:val="0"/>
      <w:sz w:val="18"/>
      <w:szCs w:val="18"/>
      <w14:ligatures w14:val="none"/>
    </w:rPr>
  </w:style>
  <w:style w:type="character" w:customStyle="1" w:styleId="NUCFormBodyCharChar">
    <w:name w:val="NUC Form Body Char Char"/>
    <w:basedOn w:val="DefaultParagraphFont"/>
    <w:link w:val="NUCFormBody"/>
    <w:rsid w:val="00AB30BD"/>
    <w:rPr>
      <w:rFonts w:ascii="Arial" w:eastAsia="Times New Roman" w:hAnsi="Arial" w:cs="Arial"/>
      <w:kern w:val="0"/>
      <w:sz w:val="18"/>
      <w:szCs w:val="18"/>
      <w14:ligatures w14:val="none"/>
    </w:rPr>
  </w:style>
  <w:style w:type="paragraph" w:customStyle="1" w:styleId="NUCHEADER">
    <w:name w:val="NUC HEADER"/>
    <w:link w:val="NUCHEADERChar"/>
    <w:rsid w:val="00AB30BD"/>
    <w:pPr>
      <w:spacing w:after="0" w:line="240" w:lineRule="auto"/>
    </w:pPr>
    <w:rPr>
      <w:rFonts w:ascii="Arial Narrow" w:eastAsia="Times New Roman" w:hAnsi="Arial Narrow" w:cs="Times New Roman"/>
      <w:caps/>
      <w:kern w:val="0"/>
      <w:sz w:val="14"/>
      <w:szCs w:val="14"/>
      <w14:ligatures w14:val="none"/>
    </w:rPr>
  </w:style>
  <w:style w:type="character" w:customStyle="1" w:styleId="NUCHEADERChar">
    <w:name w:val="NUC HEADER Char"/>
    <w:basedOn w:val="DefaultParagraphFont"/>
    <w:link w:val="NUCHEADER"/>
    <w:rsid w:val="00AB30BD"/>
    <w:rPr>
      <w:rFonts w:ascii="Arial Narrow" w:eastAsia="Times New Roman" w:hAnsi="Arial Narrow" w:cs="Times New Roman"/>
      <w:caps/>
      <w:kern w:val="0"/>
      <w:sz w:val="14"/>
      <w:szCs w:val="14"/>
      <w14:ligatures w14:val="none"/>
    </w:rPr>
  </w:style>
  <w:style w:type="paragraph" w:styleId="ListParagraph">
    <w:name w:val="List Paragraph"/>
    <w:basedOn w:val="Normal"/>
    <w:uiPriority w:val="34"/>
    <w:qFormat/>
    <w:rsid w:val="00AB30BD"/>
    <w:pPr>
      <w:numPr>
        <w:numId w:val="6"/>
      </w:numPr>
      <w:spacing w:before="120" w:after="12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ExecSumBullet0">
    <w:name w:val="ExecSum Bullet"/>
    <w:basedOn w:val="ExecSumText"/>
    <w:qFormat/>
    <w:rsid w:val="00AB30BD"/>
    <w:pPr>
      <w:numPr>
        <w:numId w:val="21"/>
      </w:numPr>
    </w:pPr>
  </w:style>
  <w:style w:type="character" w:styleId="CommentReference">
    <w:name w:val="annotation reference"/>
    <w:rsid w:val="00AB30BD"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link w:val="CommentTextChar"/>
    <w:rsid w:val="00AB30BD"/>
    <w:pPr>
      <w:spacing w:before="120" w:after="0" w:line="240" w:lineRule="auto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rsid w:val="00AB30BD"/>
    <w:rPr>
      <w:rFonts w:ascii="Arial" w:eastAsia="Times New Roman" w:hAnsi="Arial" w:cs="Times New Roman"/>
      <w:kern w:val="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AB30BD"/>
    <w:pPr>
      <w:spacing w:before="0"/>
    </w:pPr>
    <w:rPr>
      <w:rFonts w:ascii="Times New Roman" w:hAnsi="Times New Roman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AB30BD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References">
    <w:name w:val="References"/>
    <w:basedOn w:val="Normal"/>
    <w:link w:val="ReferencesChar"/>
    <w:rsid w:val="00AB30BD"/>
    <w:pPr>
      <w:keepLines/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ReferencesChar">
    <w:name w:val="References Char"/>
    <w:basedOn w:val="DefaultParagraphFont"/>
    <w:link w:val="References"/>
    <w:rsid w:val="00AB30BD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RachelHeading4">
    <w:name w:val="Rachel Heading 4"/>
    <w:basedOn w:val="Heading4"/>
    <w:rsid w:val="00AB30B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AB30BD"/>
    <w:rPr>
      <w:color w:val="808080"/>
    </w:rPr>
  </w:style>
  <w:style w:type="paragraph" w:styleId="NormalWeb">
    <w:name w:val="Normal (Web)"/>
    <w:basedOn w:val="Normal"/>
    <w:uiPriority w:val="99"/>
    <w:rsid w:val="00AB30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AB30BD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B30BD"/>
    <w:rPr>
      <w:i/>
      <w:iCs/>
    </w:rPr>
  </w:style>
  <w:style w:type="character" w:styleId="Strong">
    <w:name w:val="Strong"/>
    <w:basedOn w:val="DefaultParagraphFont"/>
    <w:uiPriority w:val="22"/>
    <w:qFormat/>
    <w:rsid w:val="00AB30BD"/>
    <w:rPr>
      <w:b/>
      <w:bCs/>
    </w:rPr>
  </w:style>
  <w:style w:type="paragraph" w:customStyle="1" w:styleId="CHPRCBODYCTLN">
    <w:name w:val="CHPRC BODY [CTL+N]"/>
    <w:basedOn w:val="Normal"/>
    <w:qFormat/>
    <w:rsid w:val="00AB30BD"/>
    <w:pPr>
      <w:spacing w:after="220" w:line="240" w:lineRule="auto"/>
    </w:pPr>
    <w:rPr>
      <w:rFonts w:ascii="Arial" w:eastAsia="Times New Roman" w:hAnsi="Arial" w:cs="Arial"/>
      <w:kern w:val="0"/>
      <w:szCs w:val="24"/>
      <w14:ligatures w14:val="none"/>
    </w:rPr>
  </w:style>
  <w:style w:type="numbering" w:customStyle="1" w:styleId="H-1">
    <w:name w:val="H-1"/>
    <w:rsid w:val="00AB30BD"/>
    <w:pPr>
      <w:numPr>
        <w:numId w:val="7"/>
      </w:numPr>
    </w:pPr>
  </w:style>
  <w:style w:type="paragraph" w:styleId="EndnoteText">
    <w:name w:val="endnote text"/>
    <w:basedOn w:val="Normal"/>
    <w:link w:val="EndnoteTextChar"/>
    <w:rsid w:val="00AB30B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rsid w:val="00AB30B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rsid w:val="00AB30BD"/>
    <w:rPr>
      <w:vertAlign w:val="superscript"/>
    </w:rPr>
  </w:style>
  <w:style w:type="paragraph" w:customStyle="1" w:styleId="TableTitle">
    <w:name w:val="TableTitle"/>
    <w:basedOn w:val="TableNumberCaption"/>
    <w:qFormat/>
    <w:rsid w:val="00AB30BD"/>
  </w:style>
  <w:style w:type="paragraph" w:customStyle="1" w:styleId="Title1">
    <w:name w:val="Title1"/>
    <w:basedOn w:val="Normal"/>
    <w:next w:val="Normal"/>
    <w:qFormat/>
    <w:rsid w:val="00AB30BD"/>
    <w:pPr>
      <w:spacing w:before="2240" w:after="300" w:line="240" w:lineRule="auto"/>
      <w:contextualSpacing/>
      <w:jc w:val="center"/>
    </w:pPr>
    <w:rPr>
      <w:rFonts w:ascii="Arial Narrow" w:eastAsia="SimSun" w:hAnsi="Arial Narrow" w:cs="Times New Roman"/>
      <w:b/>
      <w:spacing w:val="5"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rsid w:val="00AB30BD"/>
    <w:rPr>
      <w:rFonts w:ascii="Arial Narrow" w:eastAsia="SimSun" w:hAnsi="Arial Narrow" w:cs="Times New Roman"/>
      <w:b/>
      <w:spacing w:val="5"/>
      <w:kern w:val="28"/>
      <w:sz w:val="32"/>
      <w:szCs w:val="32"/>
    </w:rPr>
  </w:style>
  <w:style w:type="paragraph" w:customStyle="1" w:styleId="ESNormal">
    <w:name w:val="ES Normal"/>
    <w:basedOn w:val="Normal"/>
    <w:link w:val="ESNormalChar"/>
    <w:rsid w:val="00AB30BD"/>
    <w:pPr>
      <w:spacing w:before="120" w:after="120" w:line="240" w:lineRule="auto"/>
    </w:pPr>
    <w:rPr>
      <w:rFonts w:ascii="Times New Roman" w:eastAsia="Calibri" w:hAnsi="Times New Roman" w:cs="Times New Roman"/>
      <w:snapToGrid w:val="0"/>
      <w:kern w:val="0"/>
      <w:sz w:val="24"/>
      <w:szCs w:val="20"/>
      <w14:ligatures w14:val="none"/>
    </w:rPr>
  </w:style>
  <w:style w:type="paragraph" w:customStyle="1" w:styleId="NumericalList2DS">
    <w:name w:val="Numerical List 2 (DS)"/>
    <w:basedOn w:val="Normal"/>
    <w:rsid w:val="00AB30BD"/>
    <w:pPr>
      <w:numPr>
        <w:numId w:val="8"/>
      </w:numPr>
      <w:spacing w:before="120" w:after="120" w:line="240" w:lineRule="auto"/>
    </w:pPr>
    <w:rPr>
      <w:rFonts w:ascii="Times New Roman" w:eastAsia="Calibri" w:hAnsi="Times New Roman" w:cs="Times New Roman"/>
      <w:kern w:val="0"/>
      <w:sz w:val="24"/>
      <w:szCs w:val="20"/>
      <w14:ligatures w14:val="none"/>
    </w:rPr>
  </w:style>
  <w:style w:type="paragraph" w:customStyle="1" w:styleId="ListofTermsText">
    <w:name w:val="List of Terms Text"/>
    <w:basedOn w:val="Normal"/>
    <w:rsid w:val="00AB30BD"/>
    <w:pPr>
      <w:spacing w:line="240" w:lineRule="auto"/>
      <w:ind w:left="2160" w:hanging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ListNumber">
    <w:name w:val="List Number"/>
    <w:basedOn w:val="Normal"/>
    <w:uiPriority w:val="99"/>
    <w:rsid w:val="00AB30BD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ExecSumBullet">
    <w:name w:val="ExecSumBullet"/>
    <w:basedOn w:val="Normal"/>
    <w:qFormat/>
    <w:rsid w:val="00AB30BD"/>
    <w:pPr>
      <w:numPr>
        <w:numId w:val="11"/>
      </w:numPr>
      <w:spacing w:line="360" w:lineRule="auto"/>
      <w:ind w:right="72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3Char1">
    <w:name w:val="Heading 3 Char1"/>
    <w:basedOn w:val="DefaultParagraphFont"/>
    <w:rsid w:val="00AB30BD"/>
    <w:rPr>
      <w:rFonts w:ascii="Arial Narrow" w:hAnsi="Arial Narrow"/>
      <w:b/>
      <w:sz w:val="24"/>
    </w:rPr>
  </w:style>
  <w:style w:type="character" w:customStyle="1" w:styleId="Heading4Char1">
    <w:name w:val="Heading 4 Char1"/>
    <w:basedOn w:val="DefaultParagraphFont"/>
    <w:rsid w:val="00AB30BD"/>
    <w:rPr>
      <w:rFonts w:ascii="Arial Narrow" w:hAnsi="Arial Narrow"/>
      <w:i/>
      <w:sz w:val="24"/>
    </w:rPr>
  </w:style>
  <w:style w:type="character" w:customStyle="1" w:styleId="CommentTextChar1">
    <w:name w:val="Comment Text Char1"/>
    <w:basedOn w:val="DefaultParagraphFont"/>
    <w:rsid w:val="00AB30BD"/>
    <w:rPr>
      <w:rFonts w:ascii="Arial" w:hAnsi="Arial"/>
      <w:sz w:val="22"/>
    </w:rPr>
  </w:style>
  <w:style w:type="paragraph" w:customStyle="1" w:styleId="ILB-IntentLeftBlank">
    <w:name w:val="ILB-Intent_Left_Blank"/>
    <w:basedOn w:val="BodyText"/>
    <w:rsid w:val="00AB30BD"/>
    <w:pPr>
      <w:spacing w:before="2000"/>
      <w:jc w:val="center"/>
    </w:pPr>
  </w:style>
  <w:style w:type="paragraph" w:customStyle="1" w:styleId="Style1">
    <w:name w:val="Style1"/>
    <w:basedOn w:val="Normal"/>
    <w:rsid w:val="00AB30B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NormalCentered">
    <w:name w:val="Normal + Centered"/>
    <w:aliases w:val="Left:  -0.2&quot;,Hanging:  0.1&quot;"/>
    <w:basedOn w:val="NormalIndent"/>
    <w:rsid w:val="00AB30BD"/>
  </w:style>
  <w:style w:type="paragraph" w:customStyle="1" w:styleId="NormalLeft023">
    <w:name w:val="Normal + Left:  0.23&quot;"/>
    <w:basedOn w:val="BodyText"/>
    <w:rsid w:val="00AB30BD"/>
  </w:style>
  <w:style w:type="paragraph" w:customStyle="1" w:styleId="DateSubjProj">
    <w:name w:val="Date/Subj/Proj"/>
    <w:basedOn w:val="BodyText"/>
    <w:rsid w:val="00AB30BD"/>
    <w:pPr>
      <w:spacing w:after="120" w:line="240" w:lineRule="auto"/>
    </w:pPr>
    <w:rPr>
      <w:rFonts w:ascii="Book Antiqua" w:hAnsi="Book Antiqua"/>
    </w:rPr>
  </w:style>
  <w:style w:type="paragraph" w:customStyle="1" w:styleId="ListBullet-ds">
    <w:name w:val="List Bullet - ds"/>
    <w:basedOn w:val="ListBullet"/>
    <w:link w:val="ListBullet-dsChar"/>
    <w:rsid w:val="00AB30BD"/>
    <w:pPr>
      <w:numPr>
        <w:numId w:val="0"/>
      </w:numPr>
      <w:tabs>
        <w:tab w:val="left" w:pos="900"/>
        <w:tab w:val="num" w:pos="1080"/>
      </w:tabs>
      <w:spacing w:after="160"/>
      <w:ind w:left="1080" w:hanging="360"/>
    </w:pPr>
    <w:rPr>
      <w:rFonts w:ascii="Book Antiqua" w:hAnsi="Book Antiqua"/>
    </w:rPr>
  </w:style>
  <w:style w:type="character" w:customStyle="1" w:styleId="ListBullet-dsChar">
    <w:name w:val="List Bullet - ds Char"/>
    <w:basedOn w:val="DefaultParagraphFont"/>
    <w:link w:val="ListBullet-ds"/>
    <w:locked/>
    <w:rsid w:val="00AB30BD"/>
    <w:rPr>
      <w:rFonts w:ascii="Book Antiqua" w:eastAsia="Times New Roman" w:hAnsi="Book Antiqua" w:cs="Times New Roman"/>
      <w:kern w:val="0"/>
      <w:szCs w:val="20"/>
      <w14:ligatures w14:val="none"/>
    </w:rPr>
  </w:style>
  <w:style w:type="character" w:customStyle="1" w:styleId="CharChar4">
    <w:name w:val="Char Char4"/>
    <w:basedOn w:val="DefaultParagraphFont"/>
    <w:rsid w:val="00AB30BD"/>
    <w:rPr>
      <w:sz w:val="22"/>
      <w:lang w:val="en-US" w:eastAsia="en-US" w:bidi="ar-SA"/>
    </w:rPr>
  </w:style>
  <w:style w:type="character" w:customStyle="1" w:styleId="CharChar13">
    <w:name w:val="Char Char13"/>
    <w:basedOn w:val="DefaultParagraphFont"/>
    <w:rsid w:val="00AB30BD"/>
    <w:rPr>
      <w:rFonts w:ascii="Arial Narrow" w:hAnsi="Arial Narrow"/>
      <w:b/>
      <w:sz w:val="24"/>
      <w:lang w:val="en-US" w:eastAsia="en-US" w:bidi="ar-SA"/>
    </w:rPr>
  </w:style>
  <w:style w:type="character" w:customStyle="1" w:styleId="CharChar12">
    <w:name w:val="Char Char12"/>
    <w:basedOn w:val="DefaultParagraphFont"/>
    <w:rsid w:val="00AB30BD"/>
    <w:rPr>
      <w:rFonts w:ascii="Arial Narrow" w:hAnsi="Arial Narrow"/>
      <w:i/>
      <w:sz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AB30BD"/>
    <w:pPr>
      <w:spacing w:after="120" w:line="48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AB30B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il">
    <w:name w:val="il"/>
    <w:basedOn w:val="DefaultParagraphFont"/>
    <w:rsid w:val="00AB30BD"/>
  </w:style>
  <w:style w:type="paragraph" w:customStyle="1" w:styleId="font5">
    <w:name w:val="font5"/>
    <w:basedOn w:val="Normal"/>
    <w:rsid w:val="00AB30BD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14:ligatures w14:val="none"/>
    </w:rPr>
  </w:style>
  <w:style w:type="paragraph" w:customStyle="1" w:styleId="font6">
    <w:name w:val="font6"/>
    <w:basedOn w:val="Normal"/>
    <w:rsid w:val="00AB30BD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kern w:val="0"/>
      <w14:ligatures w14:val="none"/>
    </w:rPr>
  </w:style>
  <w:style w:type="paragraph" w:customStyle="1" w:styleId="font7">
    <w:name w:val="font7"/>
    <w:basedOn w:val="Normal"/>
    <w:rsid w:val="00AB30BD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kern w:val="0"/>
      <w14:ligatures w14:val="none"/>
    </w:rPr>
  </w:style>
  <w:style w:type="paragraph" w:customStyle="1" w:styleId="TableBullet2nd">
    <w:name w:val="Table Bullet 2nd"/>
    <w:rsid w:val="00AB30BD"/>
    <w:pPr>
      <w:numPr>
        <w:numId w:val="13"/>
      </w:numPr>
      <w:spacing w:before="40" w:after="4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FigureStyle">
    <w:name w:val="Figure Style"/>
    <w:basedOn w:val="FigureNumberCaption"/>
    <w:link w:val="FigureStyleChar"/>
    <w:qFormat/>
    <w:rsid w:val="00AB30BD"/>
  </w:style>
  <w:style w:type="character" w:customStyle="1" w:styleId="FigureStyleChar">
    <w:name w:val="Figure Style Char"/>
    <w:basedOn w:val="FigureNumberCaptionChar"/>
    <w:link w:val="FigureStyle"/>
    <w:rsid w:val="00AB30BD"/>
    <w:rPr>
      <w:rFonts w:ascii="Arial Narrow" w:eastAsia="Times New Roman" w:hAnsi="Arial Narrow" w:cs="Times New Roman"/>
      <w:b/>
      <w:kern w:val="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AB30BD"/>
    <w:pPr>
      <w:spacing w:after="120" w:line="240" w:lineRule="auto"/>
      <w:ind w:left="3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AB30BD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eferencelist">
    <w:name w:val="Reference list"/>
    <w:basedOn w:val="ListContinue"/>
    <w:autoRedefine/>
    <w:qFormat/>
    <w:rsid w:val="00AB30BD"/>
    <w:pPr>
      <w:ind w:left="0"/>
      <w:contextualSpacing w:val="0"/>
    </w:pPr>
    <w:rPr>
      <w:rFonts w:eastAsia="Arial Unicode MS"/>
      <w:bCs/>
      <w:iCs/>
      <w:color w:val="000000"/>
      <w:szCs w:val="24"/>
    </w:rPr>
  </w:style>
  <w:style w:type="paragraph" w:styleId="ListContinue">
    <w:name w:val="List Continue"/>
    <w:basedOn w:val="Normal"/>
    <w:rsid w:val="00AB30BD"/>
    <w:pPr>
      <w:spacing w:after="120" w:line="240" w:lineRule="auto"/>
      <w:ind w:left="360"/>
      <w:contextualSpacing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font8">
    <w:name w:val="font8"/>
    <w:basedOn w:val="Normal"/>
    <w:rsid w:val="00AB30B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kern w:val="0"/>
      <w:sz w:val="18"/>
      <w:szCs w:val="18"/>
      <w14:ligatures w14:val="none"/>
    </w:rPr>
  </w:style>
  <w:style w:type="character" w:customStyle="1" w:styleId="ESNormalChar">
    <w:name w:val="ES Normal Char"/>
    <w:link w:val="ESNormal"/>
    <w:rsid w:val="00AB30BD"/>
    <w:rPr>
      <w:rFonts w:ascii="Times New Roman" w:eastAsia="Calibri" w:hAnsi="Times New Roman" w:cs="Times New Roman"/>
      <w:snapToGrid w:val="0"/>
      <w:kern w:val="0"/>
      <w:sz w:val="24"/>
      <w:szCs w:val="20"/>
      <w14:ligatures w14:val="none"/>
    </w:rPr>
  </w:style>
  <w:style w:type="character" w:customStyle="1" w:styleId="MessageHeaderLabel">
    <w:name w:val="Message Header Label"/>
    <w:rsid w:val="00AB30BD"/>
    <w:rPr>
      <w:rFonts w:ascii="Arial" w:hAnsi="Arial"/>
      <w:b/>
      <w:spacing w:val="-4"/>
      <w:sz w:val="18"/>
      <w:vertAlign w:val="baseline"/>
    </w:rPr>
  </w:style>
  <w:style w:type="paragraph" w:customStyle="1" w:styleId="MemoHeaderBlock">
    <w:name w:val="Memo Header Block"/>
    <w:basedOn w:val="Normal"/>
    <w:link w:val="MemoHeaderBlockChar"/>
    <w:qFormat/>
    <w:rsid w:val="00AB30BD"/>
    <w:pPr>
      <w:tabs>
        <w:tab w:val="left" w:pos="1710"/>
        <w:tab w:val="left" w:pos="1980"/>
      </w:tabs>
      <w:spacing w:before="120" w:after="180" w:line="240" w:lineRule="auto"/>
      <w:ind w:left="1714" w:hanging="1714"/>
      <w:jc w:val="both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SubjectHeader">
    <w:name w:val="Subject Header"/>
    <w:basedOn w:val="Normal"/>
    <w:next w:val="Normal"/>
    <w:link w:val="SubjectHeaderChar"/>
    <w:qFormat/>
    <w:rsid w:val="00AB30BD"/>
    <w:pPr>
      <w:pBdr>
        <w:bottom w:val="single" w:sz="4" w:space="1" w:color="auto"/>
      </w:pBdr>
      <w:tabs>
        <w:tab w:val="left" w:pos="1710"/>
      </w:tabs>
      <w:spacing w:before="120" w:after="60" w:line="240" w:lineRule="auto"/>
      <w:ind w:left="1714" w:hanging="1714"/>
      <w:contextualSpacing/>
      <w:jc w:val="both"/>
    </w:pPr>
    <w:rPr>
      <w:rFonts w:ascii="Arial" w:eastAsia="Times New Roman" w:hAnsi="Arial" w:cs="Arial"/>
      <w:b/>
      <w:bCs/>
      <w:kern w:val="0"/>
      <w:sz w:val="20"/>
      <w:szCs w:val="20"/>
      <w14:ligatures w14:val="none"/>
    </w:rPr>
  </w:style>
  <w:style w:type="character" w:customStyle="1" w:styleId="MemoHeaderBlockChar">
    <w:name w:val="Memo Header Block Char"/>
    <w:link w:val="MemoHeaderBlock"/>
    <w:rsid w:val="00AB30BD"/>
    <w:rPr>
      <w:rFonts w:ascii="Arial" w:eastAsia="Times New Roman" w:hAnsi="Arial" w:cs="Arial"/>
      <w:kern w:val="0"/>
      <w:sz w:val="20"/>
      <w:szCs w:val="20"/>
      <w14:ligatures w14:val="none"/>
    </w:rPr>
  </w:style>
  <w:style w:type="character" w:customStyle="1" w:styleId="SubjectHeaderChar">
    <w:name w:val="Subject Header Char"/>
    <w:link w:val="SubjectHeader"/>
    <w:rsid w:val="00AB30BD"/>
    <w:rPr>
      <w:rFonts w:ascii="Arial" w:eastAsia="Times New Roman" w:hAnsi="Arial" w:cs="Arial"/>
      <w:b/>
      <w:bCs/>
      <w:kern w:val="0"/>
      <w:sz w:val="20"/>
      <w:szCs w:val="20"/>
      <w14:ligatures w14:val="none"/>
    </w:rPr>
  </w:style>
  <w:style w:type="character" w:customStyle="1" w:styleId="TableNotesChar">
    <w:name w:val="Table Notes Char"/>
    <w:link w:val="TableNotes"/>
    <w:rsid w:val="00AB30BD"/>
    <w:rPr>
      <w:rFonts w:ascii="Arial" w:eastAsia="Times New Roman" w:hAnsi="Arial" w:cs="Times New Roman"/>
      <w:kern w:val="0"/>
      <w:sz w:val="18"/>
      <w:szCs w:val="20"/>
      <w14:ligatures w14:val="none"/>
    </w:rPr>
  </w:style>
  <w:style w:type="character" w:customStyle="1" w:styleId="TableBodyChar">
    <w:name w:val="Table Body Char"/>
    <w:basedOn w:val="DefaultParagraphFont"/>
    <w:link w:val="TableBody"/>
    <w:locked/>
    <w:rsid w:val="00AB30BD"/>
    <w:rPr>
      <w:rFonts w:ascii="Arial" w:eastAsia="Times New Roman" w:hAnsi="Arial" w:cs="Times New Roman"/>
      <w:kern w:val="0"/>
      <w:sz w:val="18"/>
      <w:szCs w:val="20"/>
      <w14:ligatures w14:val="none"/>
    </w:rPr>
  </w:style>
  <w:style w:type="character" w:customStyle="1" w:styleId="FigureChar">
    <w:name w:val="Figure Char"/>
    <w:basedOn w:val="BodyTextChar"/>
    <w:link w:val="Figure"/>
    <w:rsid w:val="00AB30BD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Figure">
    <w:name w:val="Figure"/>
    <w:basedOn w:val="BodyText"/>
    <w:link w:val="FigureChar"/>
    <w:rsid w:val="00AB30BD"/>
    <w:pPr>
      <w:spacing w:after="120" w:line="240" w:lineRule="auto"/>
      <w:jc w:val="center"/>
    </w:pPr>
    <w:rPr>
      <w:sz w:val="24"/>
    </w:rPr>
  </w:style>
  <w:style w:type="character" w:customStyle="1" w:styleId="contact-locationaddress-city">
    <w:name w:val="contact-location__address-city"/>
    <w:basedOn w:val="DefaultParagraphFont"/>
    <w:rsid w:val="00AB30BD"/>
  </w:style>
  <w:style w:type="character" w:customStyle="1" w:styleId="contact-locationaddress-state">
    <w:name w:val="contact-location__address-state"/>
    <w:basedOn w:val="DefaultParagraphFont"/>
    <w:rsid w:val="00AB30BD"/>
  </w:style>
  <w:style w:type="character" w:customStyle="1" w:styleId="contact-locationaddress-postal-code">
    <w:name w:val="contact-location__address-postal-code"/>
    <w:basedOn w:val="DefaultParagraphFont"/>
    <w:rsid w:val="00AB30BD"/>
  </w:style>
  <w:style w:type="paragraph" w:customStyle="1" w:styleId="Bullet2SS">
    <w:name w:val="Bullet 2 SS"/>
    <w:basedOn w:val="Bullet-SS"/>
    <w:qFormat/>
    <w:rsid w:val="00AB30BD"/>
    <w:pPr>
      <w:numPr>
        <w:numId w:val="15"/>
      </w:numPr>
      <w:tabs>
        <w:tab w:val="clear" w:pos="1440"/>
      </w:tabs>
    </w:pPr>
  </w:style>
  <w:style w:type="paragraph" w:customStyle="1" w:styleId="Bullet-2-SS">
    <w:name w:val="Bullet-2-SS"/>
    <w:rsid w:val="00AB30BD"/>
    <w:pPr>
      <w:numPr>
        <w:numId w:val="25"/>
      </w:numPr>
      <w:spacing w:after="4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ExecSumHeading2">
    <w:name w:val="ExecSum Heading 2"/>
    <w:qFormat/>
    <w:rsid w:val="00AB30BD"/>
    <w:pPr>
      <w:spacing w:before="160" w:line="240" w:lineRule="auto"/>
      <w:ind w:left="720"/>
    </w:pPr>
    <w:rPr>
      <w:rFonts w:ascii="Arial Narrow" w:eastAsia="Times New Roman" w:hAnsi="Arial Narrow" w:cs="Times New Roman"/>
      <w:b/>
      <w:kern w:val="0"/>
      <w:sz w:val="28"/>
      <w:szCs w:val="20"/>
      <w14:ligatures w14:val="none"/>
    </w:rPr>
  </w:style>
  <w:style w:type="paragraph" w:customStyle="1" w:styleId="ExecSumHeading3">
    <w:name w:val="ExecSum Heading 3"/>
    <w:qFormat/>
    <w:rsid w:val="00AB30BD"/>
    <w:pPr>
      <w:spacing w:before="120" w:after="120" w:line="240" w:lineRule="auto"/>
      <w:ind w:left="720" w:right="720"/>
    </w:pPr>
    <w:rPr>
      <w:rFonts w:ascii="Arial Narrow" w:eastAsia="Times New Roman" w:hAnsi="Arial Narrow" w:cs="Times New Roman"/>
      <w:b/>
      <w:kern w:val="0"/>
      <w:sz w:val="24"/>
      <w:szCs w:val="20"/>
      <w14:ligatures w14:val="none"/>
    </w:rPr>
  </w:style>
  <w:style w:type="paragraph" w:customStyle="1" w:styleId="msonormal0">
    <w:name w:val="msonormal"/>
    <w:basedOn w:val="Normal"/>
    <w:rsid w:val="00AB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ecSumBullet2">
    <w:name w:val="ExecSumBullet 2"/>
    <w:qFormat/>
    <w:rsid w:val="00AB30BD"/>
    <w:pPr>
      <w:numPr>
        <w:numId w:val="20"/>
      </w:numPr>
      <w:spacing w:line="360" w:lineRule="auto"/>
      <w:ind w:right="72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StyleTableBodytbCentered">
    <w:name w:val="Style Table Bodytb + Centered"/>
    <w:basedOn w:val="TableBody"/>
    <w:rsid w:val="00AB30BD"/>
  </w:style>
  <w:style w:type="character" w:customStyle="1" w:styleId="TableNumberCaptionChar">
    <w:name w:val="Table Number&amp;Caption Char"/>
    <w:basedOn w:val="FigureNumberCaptionChar"/>
    <w:link w:val="TableNumberCaption"/>
    <w:rsid w:val="00AB30BD"/>
    <w:rPr>
      <w:rFonts w:ascii="Arial Narrow" w:eastAsia="Times New Roman" w:hAnsi="Arial Narrow" w:cs="Times New Roman"/>
      <w:b/>
      <w:kern w:val="0"/>
      <w:szCs w:val="20"/>
      <w14:ligatures w14:val="none"/>
    </w:rPr>
  </w:style>
  <w:style w:type="character" w:customStyle="1" w:styleId="CaptionChar">
    <w:name w:val="Caption Char"/>
    <w:basedOn w:val="Main-HeadChar"/>
    <w:link w:val="Caption"/>
    <w:rsid w:val="00AB30BD"/>
    <w:rPr>
      <w:rFonts w:ascii="Arial Narrow" w:eastAsia="Times New Roman" w:hAnsi="Arial Narrow" w:cs="Times New Roman"/>
      <w:b w:val="0"/>
      <w:i/>
      <w:kern w:val="0"/>
      <w:szCs w:val="20"/>
      <w14:ligatures w14:val="none"/>
    </w:rPr>
  </w:style>
  <w:style w:type="paragraph" w:customStyle="1" w:styleId="StyleTableNotestnLeft05">
    <w:name w:val="Style Table Notestn + Left:  0.5&quot;"/>
    <w:basedOn w:val="TableNotes"/>
    <w:rsid w:val="00AB30BD"/>
    <w:pPr>
      <w:spacing w:before="0" w:after="0"/>
      <w:ind w:left="720"/>
    </w:pPr>
  </w:style>
  <w:style w:type="paragraph" w:customStyle="1" w:styleId="Bullet-3-SS">
    <w:name w:val="Bullet-3-SS"/>
    <w:basedOn w:val="Normal"/>
    <w:rsid w:val="00AB30BD"/>
    <w:pPr>
      <w:numPr>
        <w:numId w:val="22"/>
      </w:numPr>
      <w:tabs>
        <w:tab w:val="left" w:pos="990"/>
      </w:tabs>
      <w:spacing w:after="40" w:line="252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efault">
    <w:name w:val="Default"/>
    <w:rsid w:val="00AB30B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Equation">
    <w:name w:val="Equation"/>
    <w:link w:val="EquationChar"/>
    <w:qFormat/>
    <w:rsid w:val="00AB30BD"/>
    <w:pPr>
      <w:tabs>
        <w:tab w:val="center" w:pos="4320"/>
        <w:tab w:val="right" w:pos="9360"/>
      </w:tabs>
      <w:spacing w:before="160" w:line="240" w:lineRule="auto"/>
      <w:jc w:val="center"/>
    </w:pPr>
    <w:rPr>
      <w:rFonts w:ascii="Cambria Math" w:eastAsia="SimSun" w:hAnsi="Cambria Math" w:cs="Times New Roman"/>
      <w:i/>
      <w:iCs/>
      <w:noProof/>
      <w:kern w:val="0"/>
      <w:szCs w:val="20"/>
      <w14:ligatures w14:val="none"/>
    </w:rPr>
  </w:style>
  <w:style w:type="paragraph" w:customStyle="1" w:styleId="EquationNumberCaption">
    <w:name w:val="Equation Number&amp;Caption"/>
    <w:qFormat/>
    <w:rsid w:val="00AB30BD"/>
    <w:pPr>
      <w:jc w:val="right"/>
    </w:pPr>
    <w:rPr>
      <w:rFonts w:ascii="Arial Narrow" w:eastAsia="Times New Roman" w:hAnsi="Arial Narrow" w:cs="Times New Roman"/>
      <w:b/>
      <w:kern w:val="0"/>
      <w:szCs w:val="20"/>
      <w14:ligatures w14:val="none"/>
    </w:rPr>
  </w:style>
  <w:style w:type="character" w:customStyle="1" w:styleId="EquationChar">
    <w:name w:val="Equation Char"/>
    <w:basedOn w:val="DefaultParagraphFont"/>
    <w:link w:val="Equation"/>
    <w:rsid w:val="00AB30BD"/>
    <w:rPr>
      <w:rFonts w:ascii="Cambria Math" w:eastAsia="SimSun" w:hAnsi="Cambria Math" w:cs="Times New Roman"/>
      <w:i/>
      <w:iCs/>
      <w:noProof/>
      <w:kern w:val="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AB30BD"/>
    <w:rPr>
      <w:color w:val="2B579A"/>
      <w:shd w:val="clear" w:color="auto" w:fill="E1DFDD"/>
    </w:rPr>
  </w:style>
  <w:style w:type="character" w:customStyle="1" w:styleId="BodyTextChar1">
    <w:name w:val="Body Text Char1"/>
    <w:basedOn w:val="DefaultParagraphFont"/>
    <w:rsid w:val="00AB30BD"/>
    <w:rPr>
      <w:sz w:val="22"/>
    </w:rPr>
  </w:style>
  <w:style w:type="paragraph" w:customStyle="1" w:styleId="xl66">
    <w:name w:val="xl66"/>
    <w:basedOn w:val="Normal"/>
    <w:rsid w:val="00AB30BD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AB30BD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AB30B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AB30BD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71">
    <w:name w:val="xl71"/>
    <w:basedOn w:val="Normal"/>
    <w:rsid w:val="00AB30B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72">
    <w:name w:val="xl72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3">
    <w:name w:val="xl73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4">
    <w:name w:val="xl74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AB30BD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AB30BD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AB30BD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AB30B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AB30BD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3">
    <w:name w:val="xl83"/>
    <w:basedOn w:val="Normal"/>
    <w:rsid w:val="00AB30B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4">
    <w:name w:val="xl84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85">
    <w:name w:val="xl85"/>
    <w:basedOn w:val="Normal"/>
    <w:rsid w:val="00AB30BD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kern w:val="0"/>
      <w:sz w:val="24"/>
      <w:szCs w:val="24"/>
      <w14:ligatures w14:val="none"/>
    </w:rPr>
  </w:style>
  <w:style w:type="paragraph" w:customStyle="1" w:styleId="xl86">
    <w:name w:val="xl86"/>
    <w:basedOn w:val="Normal"/>
    <w:rsid w:val="00AB30BD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87">
    <w:name w:val="xl87"/>
    <w:basedOn w:val="Normal"/>
    <w:rsid w:val="00AB30B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88">
    <w:name w:val="xl88"/>
    <w:basedOn w:val="Normal"/>
    <w:rsid w:val="00AB30B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kern w:val="0"/>
      <w:sz w:val="24"/>
      <w:szCs w:val="24"/>
      <w14:ligatures w14:val="none"/>
    </w:rPr>
  </w:style>
  <w:style w:type="paragraph" w:customStyle="1" w:styleId="xl89">
    <w:name w:val="xl89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90">
    <w:name w:val="xl90"/>
    <w:basedOn w:val="Normal"/>
    <w:rsid w:val="00AB30B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91">
    <w:name w:val="xl91"/>
    <w:basedOn w:val="Normal"/>
    <w:rsid w:val="00AB30B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92">
    <w:name w:val="xl92"/>
    <w:basedOn w:val="Normal"/>
    <w:rsid w:val="00AB30BD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93">
    <w:name w:val="xl93"/>
    <w:basedOn w:val="Normal"/>
    <w:rsid w:val="00AB30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94">
    <w:name w:val="xl94"/>
    <w:basedOn w:val="Normal"/>
    <w:rsid w:val="00AB30BD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95">
    <w:name w:val="xl95"/>
    <w:basedOn w:val="Normal"/>
    <w:rsid w:val="00AB30BD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96">
    <w:name w:val="xl96"/>
    <w:basedOn w:val="Normal"/>
    <w:rsid w:val="00AB30BD"/>
    <w:pPr>
      <w:pBdr>
        <w:top w:val="dash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97">
    <w:name w:val="xl97"/>
    <w:basedOn w:val="Normal"/>
    <w:rsid w:val="00AB30BD"/>
    <w:pPr>
      <w:pBdr>
        <w:top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98">
    <w:name w:val="xl98"/>
    <w:basedOn w:val="Normal"/>
    <w:rsid w:val="00AB30BD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9">
    <w:name w:val="xl99"/>
    <w:basedOn w:val="Normal"/>
    <w:rsid w:val="00AB30BD"/>
    <w:pPr>
      <w:pBdr>
        <w:top w:val="dash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0">
    <w:name w:val="xl100"/>
    <w:basedOn w:val="Normal"/>
    <w:rsid w:val="00AB30BD"/>
    <w:pPr>
      <w:pBdr>
        <w:top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101">
    <w:name w:val="xl101"/>
    <w:basedOn w:val="Normal"/>
    <w:rsid w:val="00AB30BD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xl102">
    <w:name w:val="xl102"/>
    <w:basedOn w:val="Normal"/>
    <w:rsid w:val="00AB30B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xl103">
    <w:name w:val="xl103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xl104">
    <w:name w:val="xl104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xl105">
    <w:name w:val="xl105"/>
    <w:basedOn w:val="Normal"/>
    <w:rsid w:val="00AB30B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06">
    <w:name w:val="xl106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07">
    <w:name w:val="xl107"/>
    <w:basedOn w:val="Normal"/>
    <w:rsid w:val="00AB30BD"/>
    <w:pPr>
      <w:pBdr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08">
    <w:name w:val="xl108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09">
    <w:name w:val="xl109"/>
    <w:basedOn w:val="Normal"/>
    <w:rsid w:val="00AB30BD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10">
    <w:name w:val="xl110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11">
    <w:name w:val="xl111"/>
    <w:basedOn w:val="Normal"/>
    <w:rsid w:val="00AB30BD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12">
    <w:name w:val="xl112"/>
    <w:basedOn w:val="Normal"/>
    <w:rsid w:val="00AB30B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13">
    <w:name w:val="xl113"/>
    <w:basedOn w:val="Normal"/>
    <w:rsid w:val="00AB30BD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xl114">
    <w:name w:val="xl114"/>
    <w:basedOn w:val="Normal"/>
    <w:rsid w:val="00AB30BD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xl115">
    <w:name w:val="xl115"/>
    <w:basedOn w:val="Normal"/>
    <w:rsid w:val="00AB30BD"/>
    <w:pPr>
      <w:pBdr>
        <w:top w:val="dashed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xl116">
    <w:name w:val="xl116"/>
    <w:basedOn w:val="Normal"/>
    <w:rsid w:val="00AB30B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xl117">
    <w:name w:val="xl117"/>
    <w:basedOn w:val="Normal"/>
    <w:rsid w:val="00AB30BD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xl118">
    <w:name w:val="xl118"/>
    <w:basedOn w:val="Normal"/>
    <w:rsid w:val="00AB30B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9">
    <w:name w:val="xl119"/>
    <w:basedOn w:val="Normal"/>
    <w:rsid w:val="00AB30BD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120">
    <w:name w:val="xl120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21">
    <w:name w:val="xl121"/>
    <w:basedOn w:val="Normal"/>
    <w:rsid w:val="00AB30BD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22">
    <w:name w:val="xl122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23">
    <w:name w:val="xl123"/>
    <w:basedOn w:val="Normal"/>
    <w:rsid w:val="00AB30BD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24">
    <w:name w:val="xl124"/>
    <w:basedOn w:val="Normal"/>
    <w:rsid w:val="00AB30B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125">
    <w:name w:val="xl125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126">
    <w:name w:val="xl126"/>
    <w:basedOn w:val="Normal"/>
    <w:rsid w:val="00AB30BD"/>
    <w:pPr>
      <w:pBdr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127">
    <w:name w:val="xl127"/>
    <w:basedOn w:val="Normal"/>
    <w:rsid w:val="00AB30B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kern w:val="0"/>
      <w:sz w:val="24"/>
      <w:szCs w:val="24"/>
      <w14:ligatures w14:val="none"/>
    </w:rPr>
  </w:style>
  <w:style w:type="paragraph" w:customStyle="1" w:styleId="xl128">
    <w:name w:val="xl128"/>
    <w:basedOn w:val="Normal"/>
    <w:rsid w:val="00AB30BD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129">
    <w:name w:val="xl129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130">
    <w:name w:val="xl130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131">
    <w:name w:val="xl131"/>
    <w:basedOn w:val="Normal"/>
    <w:rsid w:val="00AB30BD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32">
    <w:name w:val="xl132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33">
    <w:name w:val="xl133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34">
    <w:name w:val="xl134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kern w:val="0"/>
      <w:sz w:val="24"/>
      <w:szCs w:val="24"/>
      <w14:ligatures w14:val="none"/>
    </w:rPr>
  </w:style>
  <w:style w:type="paragraph" w:customStyle="1" w:styleId="xl135">
    <w:name w:val="xl135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339966"/>
      <w:kern w:val="0"/>
      <w:sz w:val="24"/>
      <w:szCs w:val="24"/>
      <w14:ligatures w14:val="none"/>
    </w:rPr>
  </w:style>
  <w:style w:type="paragraph" w:customStyle="1" w:styleId="xl136">
    <w:name w:val="xl136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37">
    <w:name w:val="xl137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38">
    <w:name w:val="xl138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39">
    <w:name w:val="xl139"/>
    <w:basedOn w:val="Normal"/>
    <w:rsid w:val="00AB30BD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40">
    <w:name w:val="xl140"/>
    <w:basedOn w:val="Normal"/>
    <w:rsid w:val="00AB30B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kern w:val="0"/>
      <w:sz w:val="24"/>
      <w:szCs w:val="24"/>
      <w14:ligatures w14:val="none"/>
    </w:rPr>
  </w:style>
  <w:style w:type="paragraph" w:customStyle="1" w:styleId="xl141">
    <w:name w:val="xl141"/>
    <w:basedOn w:val="Normal"/>
    <w:rsid w:val="00AB30B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42">
    <w:name w:val="xl142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43">
    <w:name w:val="xl143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44">
    <w:name w:val="xl144"/>
    <w:basedOn w:val="Normal"/>
    <w:rsid w:val="00AB30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45">
    <w:name w:val="xl145"/>
    <w:basedOn w:val="Normal"/>
    <w:rsid w:val="00AB30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46">
    <w:name w:val="xl146"/>
    <w:basedOn w:val="Normal"/>
    <w:rsid w:val="00AB30B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47">
    <w:name w:val="xl147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339966"/>
      <w:kern w:val="0"/>
      <w:sz w:val="24"/>
      <w:szCs w:val="24"/>
      <w14:ligatures w14:val="none"/>
    </w:rPr>
  </w:style>
  <w:style w:type="paragraph" w:customStyle="1" w:styleId="xl148">
    <w:name w:val="xl148"/>
    <w:basedOn w:val="Normal"/>
    <w:rsid w:val="00AB30BD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49">
    <w:name w:val="xl149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50">
    <w:name w:val="xl150"/>
    <w:basedOn w:val="Normal"/>
    <w:rsid w:val="00AB30BD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kern w:val="0"/>
      <w:sz w:val="24"/>
      <w:szCs w:val="24"/>
      <w14:ligatures w14:val="none"/>
    </w:rPr>
  </w:style>
  <w:style w:type="paragraph" w:customStyle="1" w:styleId="xl151">
    <w:name w:val="xl151"/>
    <w:basedOn w:val="Normal"/>
    <w:rsid w:val="00AB30BD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kern w:val="0"/>
      <w:sz w:val="24"/>
      <w:szCs w:val="24"/>
      <w14:ligatures w14:val="none"/>
    </w:rPr>
  </w:style>
  <w:style w:type="paragraph" w:customStyle="1" w:styleId="xl152">
    <w:name w:val="xl152"/>
    <w:basedOn w:val="Normal"/>
    <w:rsid w:val="00AB30BD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kern w:val="0"/>
      <w:sz w:val="24"/>
      <w:szCs w:val="24"/>
      <w14:ligatures w14:val="none"/>
    </w:rPr>
  </w:style>
  <w:style w:type="paragraph" w:customStyle="1" w:styleId="xl153">
    <w:name w:val="xl153"/>
    <w:basedOn w:val="Normal"/>
    <w:rsid w:val="00AB30BD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kern w:val="0"/>
      <w:sz w:val="24"/>
      <w:szCs w:val="24"/>
      <w14:ligatures w14:val="none"/>
    </w:rPr>
  </w:style>
  <w:style w:type="paragraph" w:customStyle="1" w:styleId="xl154">
    <w:name w:val="xl154"/>
    <w:basedOn w:val="Normal"/>
    <w:rsid w:val="00AB30BD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FF0000"/>
      <w:kern w:val="0"/>
      <w:sz w:val="24"/>
      <w:szCs w:val="24"/>
      <w14:ligatures w14:val="none"/>
    </w:rPr>
  </w:style>
  <w:style w:type="paragraph" w:customStyle="1" w:styleId="xl155">
    <w:name w:val="xl155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56">
    <w:name w:val="xl156"/>
    <w:basedOn w:val="Normal"/>
    <w:rsid w:val="00AB30BD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57">
    <w:name w:val="xl157"/>
    <w:basedOn w:val="Normal"/>
    <w:rsid w:val="00AB30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58">
    <w:name w:val="xl158"/>
    <w:basedOn w:val="Normal"/>
    <w:rsid w:val="00AB30B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59">
    <w:name w:val="xl159"/>
    <w:basedOn w:val="Normal"/>
    <w:rsid w:val="00AB30BD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60">
    <w:name w:val="xl160"/>
    <w:basedOn w:val="Normal"/>
    <w:rsid w:val="00AB30BD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61">
    <w:name w:val="xl161"/>
    <w:basedOn w:val="Normal"/>
    <w:rsid w:val="00AB30BD"/>
    <w:pPr>
      <w:pBdr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62">
    <w:name w:val="xl162"/>
    <w:basedOn w:val="Normal"/>
    <w:rsid w:val="00AB30B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63">
    <w:name w:val="xl163"/>
    <w:basedOn w:val="Normal"/>
    <w:rsid w:val="00AB30BD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64">
    <w:name w:val="xl164"/>
    <w:basedOn w:val="Normal"/>
    <w:rsid w:val="00AB30BD"/>
    <w:pPr>
      <w:pBdr>
        <w:left w:val="single" w:sz="4" w:space="0" w:color="auto"/>
        <w:right w:val="single" w:sz="4" w:space="0" w:color="auto"/>
      </w:pBdr>
      <w:shd w:val="clear" w:color="auto" w:fill="FF99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65">
    <w:name w:val="xl165"/>
    <w:basedOn w:val="Normal"/>
    <w:rsid w:val="00AB30BD"/>
    <w:pPr>
      <w:pBdr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66">
    <w:name w:val="xl166"/>
    <w:basedOn w:val="Normal"/>
    <w:rsid w:val="00AB30BD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67">
    <w:name w:val="xl167"/>
    <w:basedOn w:val="Normal"/>
    <w:rsid w:val="00AB30BD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68">
    <w:name w:val="xl168"/>
    <w:basedOn w:val="Normal"/>
    <w:rsid w:val="00AB30BD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69">
    <w:name w:val="xl169"/>
    <w:basedOn w:val="Normal"/>
    <w:rsid w:val="00AB30BD"/>
    <w:pPr>
      <w:pBdr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70">
    <w:name w:val="xl170"/>
    <w:basedOn w:val="Normal"/>
    <w:rsid w:val="00AB30BD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71">
    <w:name w:val="xl171"/>
    <w:basedOn w:val="Normal"/>
    <w:rsid w:val="00AB30BD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72">
    <w:name w:val="xl172"/>
    <w:basedOn w:val="Normal"/>
    <w:rsid w:val="00AB30B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73">
    <w:name w:val="xl173"/>
    <w:basedOn w:val="Normal"/>
    <w:rsid w:val="00AB30BD"/>
    <w:pPr>
      <w:pBdr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174">
    <w:name w:val="xl174"/>
    <w:basedOn w:val="Normal"/>
    <w:rsid w:val="00AB30BD"/>
    <w:pPr>
      <w:pBdr>
        <w:left w:val="single" w:sz="4" w:space="0" w:color="auto"/>
        <w:right w:val="single" w:sz="4" w:space="0" w:color="auto"/>
      </w:pBdr>
      <w:shd w:val="clear" w:color="auto" w:fill="FF99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175">
    <w:name w:val="xl175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CC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6">
    <w:name w:val="xl176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7">
    <w:name w:val="xl177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8">
    <w:name w:val="xl178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00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9">
    <w:name w:val="xl179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00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80">
    <w:name w:val="xl180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81">
    <w:name w:val="xl181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182">
    <w:name w:val="xl182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customStyle="1" w:styleId="xl22">
    <w:name w:val="xl22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3">
    <w:name w:val="xl23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">
    <w:name w:val="xl24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5">
    <w:name w:val="xl25"/>
    <w:basedOn w:val="Normal"/>
    <w:rsid w:val="00AB30BD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6">
    <w:name w:val="xl26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7">
    <w:name w:val="xl27"/>
    <w:basedOn w:val="Normal"/>
    <w:rsid w:val="00AB30B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28">
    <w:name w:val="xl28"/>
    <w:basedOn w:val="Normal"/>
    <w:rsid w:val="00AB30B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29">
    <w:name w:val="xl29"/>
    <w:basedOn w:val="Normal"/>
    <w:rsid w:val="00AB30B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0">
    <w:name w:val="xl30"/>
    <w:basedOn w:val="Normal"/>
    <w:rsid w:val="00AB30B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1">
    <w:name w:val="xl31"/>
    <w:basedOn w:val="Normal"/>
    <w:rsid w:val="00AB30B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2">
    <w:name w:val="xl32"/>
    <w:basedOn w:val="Normal"/>
    <w:rsid w:val="00AB30B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3">
    <w:name w:val="xl33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4">
    <w:name w:val="xl34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5">
    <w:name w:val="xl35"/>
    <w:basedOn w:val="Normal"/>
    <w:rsid w:val="00AB30B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6">
    <w:name w:val="xl36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7">
    <w:name w:val="xl37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8">
    <w:name w:val="xl38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39">
    <w:name w:val="xl39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40">
    <w:name w:val="xl40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41">
    <w:name w:val="xl41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42">
    <w:name w:val="xl42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43">
    <w:name w:val="xl43"/>
    <w:basedOn w:val="Normal"/>
    <w:rsid w:val="00AB30B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44">
    <w:name w:val="xl44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45">
    <w:name w:val="xl45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46">
    <w:name w:val="xl46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66"/>
      <w:kern w:val="0"/>
      <w:sz w:val="24"/>
      <w:szCs w:val="24"/>
      <w14:ligatures w14:val="none"/>
    </w:rPr>
  </w:style>
  <w:style w:type="paragraph" w:customStyle="1" w:styleId="xl47">
    <w:name w:val="xl47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48">
    <w:name w:val="xl48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49">
    <w:name w:val="xl49"/>
    <w:basedOn w:val="Normal"/>
    <w:rsid w:val="00AB30B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0">
    <w:name w:val="xl50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1">
    <w:name w:val="xl51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2">
    <w:name w:val="xl52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3">
    <w:name w:val="xl53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4">
    <w:name w:val="xl54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5">
    <w:name w:val="xl55"/>
    <w:basedOn w:val="Normal"/>
    <w:rsid w:val="00AB30B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6">
    <w:name w:val="xl56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7">
    <w:name w:val="xl57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8">
    <w:name w:val="xl58"/>
    <w:basedOn w:val="Normal"/>
    <w:rsid w:val="00AB30B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59">
    <w:name w:val="xl59"/>
    <w:basedOn w:val="Normal"/>
    <w:rsid w:val="00AB30B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60">
    <w:name w:val="xl60"/>
    <w:basedOn w:val="Normal"/>
    <w:rsid w:val="00AB30B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61">
    <w:name w:val="xl61"/>
    <w:basedOn w:val="Normal"/>
    <w:rsid w:val="00AB30B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paragraph" w:customStyle="1" w:styleId="xl62">
    <w:name w:val="xl62"/>
    <w:basedOn w:val="Normal"/>
    <w:rsid w:val="00AB30B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AB30BD"/>
  </w:style>
  <w:style w:type="paragraph" w:customStyle="1" w:styleId="xl183">
    <w:name w:val="xl183"/>
    <w:basedOn w:val="Normal"/>
    <w:rsid w:val="00AB30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C0C0"/>
      <w:kern w:val="0"/>
      <w:sz w:val="24"/>
      <w:szCs w:val="24"/>
      <w14:ligatures w14:val="none"/>
    </w:rPr>
  </w:style>
  <w:style w:type="paragraph" w:customStyle="1" w:styleId="xl64">
    <w:name w:val="xl64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AB30B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30B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B30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AB30BD"/>
    <w:rPr>
      <w:color w:val="605E5C"/>
      <w:shd w:val="clear" w:color="auto" w:fill="E1DFDD"/>
    </w:rPr>
  </w:style>
  <w:style w:type="paragraph" w:customStyle="1" w:styleId="FigureNumberCaptioncont">
    <w:name w:val="Figure Number&amp;Caption (cont)"/>
    <w:basedOn w:val="FigureNumberCaption"/>
    <w:qFormat/>
    <w:rsid w:val="00AB30BD"/>
  </w:style>
  <w:style w:type="character" w:customStyle="1" w:styleId="fontstyle01">
    <w:name w:val="fontstyle01"/>
    <w:basedOn w:val="DefaultParagraphFont"/>
    <w:rsid w:val="00AB30B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B30BD"/>
    <w:rPr>
      <w:rFonts w:ascii="FEF7455F1DD" w:hAnsi="FEF7455F1D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DefaultParagraphFont"/>
    <w:rsid w:val="00AB30BD"/>
  </w:style>
  <w:style w:type="table" w:customStyle="1" w:styleId="TableGrid2">
    <w:name w:val="Table Grid2"/>
    <w:basedOn w:val="TableNormal"/>
    <w:next w:val="TableGrid"/>
    <w:rsid w:val="00AB30B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AB30BD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1">
    <w:name w:val="Title Char1"/>
    <w:basedOn w:val="DefaultParagraphFont"/>
    <w:uiPriority w:val="10"/>
    <w:rsid w:val="00AB30B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pf0">
    <w:name w:val="pf0"/>
    <w:basedOn w:val="Normal"/>
    <w:rsid w:val="00AB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B30B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AB30BD"/>
    <w:rPr>
      <w:rFonts w:ascii="Segoe UI" w:hAnsi="Segoe UI" w:cs="Segoe UI" w:hint="default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AB30BD"/>
    <w:pPr>
      <w:spacing w:after="0" w:line="240" w:lineRule="auto"/>
      <w:contextualSpacing/>
    </w:pPr>
    <w:rPr>
      <w:rFonts w:ascii="Arial Narrow" w:eastAsia="SimSun" w:hAnsi="Arial Narrow" w:cs="Times New Roman"/>
      <w:b/>
      <w:spacing w:val="5"/>
      <w:kern w:val="28"/>
      <w:sz w:val="32"/>
      <w:szCs w:val="32"/>
    </w:rPr>
  </w:style>
  <w:style w:type="character" w:customStyle="1" w:styleId="TitleChar2">
    <w:name w:val="Title Char2"/>
    <w:basedOn w:val="DefaultParagraphFont"/>
    <w:uiPriority w:val="10"/>
    <w:rsid w:val="00AB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NoList2">
    <w:name w:val="No List2"/>
    <w:next w:val="NoList"/>
    <w:uiPriority w:val="99"/>
    <w:semiHidden/>
    <w:unhideWhenUsed/>
    <w:rsid w:val="00AB30BD"/>
  </w:style>
  <w:style w:type="numbering" w:customStyle="1" w:styleId="H-11">
    <w:name w:val="H-11"/>
    <w:rsid w:val="00AB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Pham</dc:creator>
  <cp:keywords/>
  <dc:description/>
  <cp:lastModifiedBy>Hai Pham</cp:lastModifiedBy>
  <cp:revision>3</cp:revision>
  <dcterms:created xsi:type="dcterms:W3CDTF">2023-08-02T16:30:00Z</dcterms:created>
  <dcterms:modified xsi:type="dcterms:W3CDTF">2023-08-02T17:40:00Z</dcterms:modified>
</cp:coreProperties>
</file>